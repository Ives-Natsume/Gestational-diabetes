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B4BA" w14:textId="119DF14D" w:rsidR="00E82535" w:rsidRDefault="00000000">
      <w:pPr>
        <w:ind w:firstLine="420"/>
        <w:jc w:val="left"/>
        <w:rPr>
          <w:b/>
          <w:bCs/>
          <w:sz w:val="28"/>
          <w:szCs w:val="36"/>
        </w:rPr>
      </w:pPr>
      <w:r>
        <w:rPr>
          <w:rFonts w:hint="eastAsia"/>
          <w:b/>
          <w:bCs/>
          <w:sz w:val="28"/>
          <w:szCs w:val="36"/>
        </w:rPr>
        <w:t>肠道菌群、膳食</w:t>
      </w:r>
      <w:r w:rsidR="008722CF">
        <w:rPr>
          <w:rFonts w:hint="eastAsia"/>
          <w:b/>
          <w:bCs/>
          <w:sz w:val="28"/>
          <w:szCs w:val="36"/>
        </w:rPr>
        <w:t>及体力活动</w:t>
      </w:r>
      <w:r>
        <w:rPr>
          <w:rFonts w:hint="eastAsia"/>
          <w:b/>
          <w:bCs/>
          <w:sz w:val="28"/>
          <w:szCs w:val="36"/>
        </w:rPr>
        <w:t>对</w:t>
      </w:r>
      <w:commentRangeStart w:id="0"/>
      <w:commentRangeStart w:id="1"/>
      <w:r>
        <w:rPr>
          <w:rFonts w:hint="eastAsia"/>
          <w:b/>
          <w:bCs/>
          <w:sz w:val="28"/>
          <w:szCs w:val="36"/>
        </w:rPr>
        <w:t>妊娠期</w:t>
      </w:r>
      <w:r w:rsidR="008722CF">
        <w:rPr>
          <w:rFonts w:hint="eastAsia"/>
          <w:b/>
          <w:bCs/>
          <w:sz w:val="28"/>
          <w:szCs w:val="36"/>
        </w:rPr>
        <w:t>糖尿病患者</w:t>
      </w:r>
      <w:commentRangeEnd w:id="0"/>
      <w:r w:rsidR="008722CF">
        <w:rPr>
          <w:rStyle w:val="CommentReference"/>
        </w:rPr>
        <w:commentReference w:id="0"/>
      </w:r>
      <w:commentRangeEnd w:id="1"/>
      <w:r w:rsidR="003E3F82">
        <w:rPr>
          <w:rStyle w:val="CommentReference"/>
        </w:rPr>
        <w:commentReference w:id="1"/>
      </w:r>
      <w:r>
        <w:rPr>
          <w:rFonts w:hint="eastAsia"/>
          <w:b/>
          <w:bCs/>
          <w:sz w:val="28"/>
          <w:szCs w:val="36"/>
        </w:rPr>
        <w:t>血脂的影响</w:t>
      </w:r>
      <w:r w:rsidR="008722CF">
        <w:rPr>
          <w:rFonts w:hint="eastAsia"/>
          <w:b/>
          <w:bCs/>
          <w:sz w:val="28"/>
          <w:szCs w:val="36"/>
        </w:rPr>
        <w:t>研究</w:t>
      </w:r>
    </w:p>
    <w:p w14:paraId="6E7FF253" w14:textId="77777777" w:rsidR="00E82535" w:rsidRDefault="00000000">
      <w:pPr>
        <w:jc w:val="center"/>
        <w:rPr>
          <w:sz w:val="18"/>
          <w:szCs w:val="21"/>
        </w:rPr>
      </w:pPr>
      <w:r>
        <w:rPr>
          <w:rFonts w:hint="eastAsia"/>
          <w:sz w:val="18"/>
          <w:szCs w:val="21"/>
        </w:rPr>
        <w:t>钟文皓  陈哲  傅皓迪</w:t>
      </w:r>
    </w:p>
    <w:p w14:paraId="3D80412E" w14:textId="77777777" w:rsidR="00E82535" w:rsidRDefault="00000000">
      <w:pPr>
        <w:jc w:val="center"/>
        <w:rPr>
          <w:sz w:val="18"/>
          <w:szCs w:val="21"/>
        </w:rPr>
      </w:pPr>
      <w:r>
        <w:rPr>
          <w:rFonts w:hint="eastAsia"/>
          <w:sz w:val="18"/>
          <w:szCs w:val="21"/>
        </w:rPr>
        <w:t>指导老师：</w:t>
      </w:r>
      <w:proofErr w:type="gramStart"/>
      <w:r>
        <w:rPr>
          <w:rFonts w:hint="eastAsia"/>
          <w:sz w:val="18"/>
          <w:szCs w:val="21"/>
        </w:rPr>
        <w:t>周健博老师</w:t>
      </w:r>
      <w:proofErr w:type="gramEnd"/>
    </w:p>
    <w:p w14:paraId="7C515241" w14:textId="77777777" w:rsidR="00E82535" w:rsidRDefault="00000000">
      <w:pPr>
        <w:jc w:val="center"/>
        <w:rPr>
          <w:sz w:val="18"/>
          <w:szCs w:val="21"/>
        </w:rPr>
      </w:pPr>
      <w:r>
        <w:rPr>
          <w:rFonts w:hint="eastAsia"/>
          <w:sz w:val="18"/>
          <w:szCs w:val="21"/>
        </w:rPr>
        <w:t>（浙江省宁波市</w:t>
      </w:r>
      <w:proofErr w:type="gramStart"/>
      <w:r>
        <w:rPr>
          <w:rFonts w:hint="eastAsia"/>
          <w:sz w:val="18"/>
          <w:szCs w:val="21"/>
        </w:rPr>
        <w:t>鄞</w:t>
      </w:r>
      <w:proofErr w:type="gramEnd"/>
      <w:r>
        <w:rPr>
          <w:rFonts w:hint="eastAsia"/>
          <w:sz w:val="18"/>
          <w:szCs w:val="21"/>
        </w:rPr>
        <w:t>州高级中学）</w:t>
      </w:r>
    </w:p>
    <w:p w14:paraId="56CD91EE" w14:textId="61DBE11F" w:rsidR="00E82535" w:rsidRDefault="00000000">
      <w:pPr>
        <w:ind w:firstLine="420"/>
        <w:jc w:val="left"/>
        <w:rPr>
          <w:rFonts w:ascii="宋体" w:eastAsia="宋体" w:hAnsi="宋体" w:cs="宋体"/>
          <w:color w:val="000000"/>
          <w:kern w:val="0"/>
          <w:sz w:val="24"/>
          <w:szCs w:val="24"/>
        </w:rPr>
      </w:pPr>
      <w:r>
        <w:rPr>
          <w:rFonts w:ascii="宋体" w:eastAsia="宋体" w:hAnsi="宋体" w:cs="宋体" w:hint="eastAsia"/>
          <w:b/>
          <w:bCs/>
          <w:color w:val="000000"/>
          <w:kern w:val="0"/>
          <w:sz w:val="24"/>
          <w:szCs w:val="24"/>
        </w:rPr>
        <w:t>摘要：</w:t>
      </w:r>
      <w:r w:rsidR="00202050" w:rsidRPr="00202050">
        <w:rPr>
          <w:rFonts w:ascii="仿宋" w:eastAsia="仿宋" w:hAnsi="仿宋" w:cs="仿宋" w:hint="eastAsia"/>
          <w:color w:val="000000"/>
          <w:kern w:val="0"/>
          <w:sz w:val="24"/>
          <w:szCs w:val="24"/>
        </w:rPr>
        <w:t>由于高血脂对孕妇与胎儿的健康都有不利影响，且妊娠期糖尿病的患病率在全球范围内呈上升趋势，因此基于血脂问题现状，</w:t>
      </w:r>
      <w:r>
        <w:rPr>
          <w:rFonts w:ascii="仿宋" w:eastAsia="仿宋" w:hAnsi="仿宋" w:cs="仿宋" w:hint="eastAsia"/>
          <w:color w:val="000000"/>
          <w:kern w:val="0"/>
          <w:sz w:val="24"/>
          <w:szCs w:val="24"/>
        </w:rPr>
        <w:t>，</w:t>
      </w:r>
      <w:r w:rsidR="008722CF">
        <w:rPr>
          <w:rFonts w:ascii="仿宋" w:eastAsia="仿宋" w:hAnsi="仿宋" w:cs="仿宋" w:hint="eastAsia"/>
          <w:color w:val="000000"/>
          <w:kern w:val="0"/>
          <w:sz w:val="24"/>
          <w:szCs w:val="24"/>
        </w:rPr>
        <w:t>本研究基于</w:t>
      </w:r>
      <w:r>
        <w:rPr>
          <w:rFonts w:ascii="仿宋" w:eastAsia="仿宋" w:hAnsi="仿宋" w:cs="仿宋" w:hint="eastAsia"/>
          <w:color w:val="000000"/>
          <w:kern w:val="0"/>
          <w:sz w:val="24"/>
          <w:szCs w:val="24"/>
        </w:rPr>
        <w:t>一百名孕妇的血脂、肠道菌群、膳食情况、</w:t>
      </w:r>
      <w:r w:rsidR="008722CF">
        <w:rPr>
          <w:rFonts w:ascii="仿宋" w:eastAsia="仿宋" w:hAnsi="仿宋" w:cs="仿宋" w:hint="eastAsia"/>
          <w:color w:val="000000"/>
          <w:kern w:val="0"/>
          <w:sz w:val="24"/>
          <w:szCs w:val="24"/>
        </w:rPr>
        <w:t>体力活动</w:t>
      </w:r>
      <w:r>
        <w:rPr>
          <w:rFonts w:ascii="仿宋" w:eastAsia="仿宋" w:hAnsi="仿宋" w:cs="仿宋" w:hint="eastAsia"/>
          <w:color w:val="000000"/>
          <w:kern w:val="0"/>
          <w:sz w:val="24"/>
          <w:szCs w:val="24"/>
        </w:rPr>
        <w:t>等</w:t>
      </w:r>
      <w:r w:rsidR="008722CF">
        <w:rPr>
          <w:rFonts w:ascii="仿宋" w:eastAsia="仿宋" w:hAnsi="仿宋" w:cs="仿宋" w:hint="eastAsia"/>
          <w:color w:val="000000"/>
          <w:kern w:val="0"/>
          <w:sz w:val="24"/>
          <w:szCs w:val="24"/>
        </w:rPr>
        <w:t>数据</w:t>
      </w:r>
      <w:r>
        <w:rPr>
          <w:rFonts w:ascii="仿宋" w:eastAsia="仿宋" w:hAnsi="仿宋" w:cs="仿宋" w:hint="eastAsia"/>
          <w:color w:val="000000"/>
          <w:kern w:val="0"/>
          <w:sz w:val="24"/>
          <w:szCs w:val="24"/>
        </w:rPr>
        <w:t>，通过统计</w:t>
      </w:r>
      <w:r w:rsidR="008722CF">
        <w:rPr>
          <w:rFonts w:ascii="仿宋" w:eastAsia="仿宋" w:hAnsi="仿宋" w:cs="仿宋" w:hint="eastAsia"/>
          <w:color w:val="000000"/>
          <w:kern w:val="0"/>
          <w:sz w:val="24"/>
          <w:szCs w:val="24"/>
        </w:rPr>
        <w:t>分析</w:t>
      </w:r>
      <w:r>
        <w:rPr>
          <w:rFonts w:ascii="仿宋" w:eastAsia="仿宋" w:hAnsi="仿宋" w:cs="仿宋" w:hint="eastAsia"/>
          <w:color w:val="000000"/>
          <w:kern w:val="0"/>
          <w:sz w:val="24"/>
          <w:szCs w:val="24"/>
        </w:rPr>
        <w:t>各因素与血脂的关联，</w:t>
      </w:r>
      <w:r w:rsidR="008722CF">
        <w:rPr>
          <w:rFonts w:ascii="仿宋" w:eastAsia="仿宋" w:hAnsi="仿宋" w:cs="仿宋" w:hint="eastAsia"/>
          <w:color w:val="000000"/>
          <w:kern w:val="0"/>
          <w:sz w:val="24"/>
          <w:szCs w:val="24"/>
        </w:rPr>
        <w:t>发现诸多潜在影响血脂的肠道微生物及生活方式</w:t>
      </w:r>
      <w:r>
        <w:rPr>
          <w:rFonts w:ascii="仿宋" w:eastAsia="仿宋" w:hAnsi="仿宋" w:cs="仿宋" w:hint="eastAsia"/>
          <w:color w:val="000000"/>
          <w:kern w:val="0"/>
          <w:sz w:val="24"/>
          <w:szCs w:val="24"/>
        </w:rPr>
        <w:t>，</w:t>
      </w:r>
      <w:r w:rsidR="008722CF">
        <w:rPr>
          <w:rFonts w:ascii="仿宋" w:eastAsia="仿宋" w:hAnsi="仿宋" w:cs="仿宋" w:hint="eastAsia"/>
          <w:color w:val="000000"/>
          <w:kern w:val="0"/>
          <w:sz w:val="24"/>
          <w:szCs w:val="24"/>
        </w:rPr>
        <w:t>为妊娠期糖尿病患者的</w:t>
      </w:r>
      <w:r>
        <w:rPr>
          <w:rFonts w:ascii="仿宋" w:eastAsia="仿宋" w:hAnsi="仿宋" w:cs="仿宋" w:hint="eastAsia"/>
          <w:color w:val="000000"/>
          <w:kern w:val="0"/>
          <w:sz w:val="24"/>
          <w:szCs w:val="24"/>
        </w:rPr>
        <w:t>血脂</w:t>
      </w:r>
      <w:r w:rsidR="008722CF">
        <w:rPr>
          <w:rFonts w:ascii="仿宋" w:eastAsia="仿宋" w:hAnsi="仿宋" w:cs="仿宋" w:hint="eastAsia"/>
          <w:color w:val="000000"/>
          <w:kern w:val="0"/>
          <w:sz w:val="24"/>
          <w:szCs w:val="24"/>
        </w:rPr>
        <w:t>管理</w:t>
      </w:r>
      <w:r>
        <w:rPr>
          <w:rFonts w:ascii="仿宋" w:eastAsia="仿宋" w:hAnsi="仿宋" w:cs="仿宋" w:hint="eastAsia"/>
          <w:color w:val="000000"/>
          <w:kern w:val="0"/>
          <w:sz w:val="24"/>
          <w:szCs w:val="24"/>
        </w:rPr>
        <w:t>提供</w:t>
      </w:r>
      <w:r w:rsidR="00D42F02">
        <w:rPr>
          <w:rFonts w:ascii="仿宋" w:eastAsia="仿宋" w:hAnsi="仿宋" w:cs="仿宋" w:hint="eastAsia"/>
          <w:color w:val="000000"/>
          <w:kern w:val="0"/>
          <w:sz w:val="24"/>
          <w:szCs w:val="24"/>
        </w:rPr>
        <w:t>了</w:t>
      </w:r>
      <w:r>
        <w:rPr>
          <w:rFonts w:ascii="仿宋" w:eastAsia="仿宋" w:hAnsi="仿宋" w:cs="仿宋" w:hint="eastAsia"/>
          <w:color w:val="000000"/>
          <w:kern w:val="0"/>
          <w:sz w:val="24"/>
          <w:szCs w:val="24"/>
        </w:rPr>
        <w:t>一定的</w:t>
      </w:r>
      <w:r w:rsidR="00D42F02">
        <w:rPr>
          <w:rFonts w:ascii="仿宋" w:eastAsia="仿宋" w:hAnsi="仿宋" w:cs="仿宋" w:hint="eastAsia"/>
          <w:color w:val="000000"/>
          <w:kern w:val="0"/>
          <w:sz w:val="24"/>
          <w:szCs w:val="24"/>
        </w:rPr>
        <w:t>临床</w:t>
      </w:r>
      <w:r>
        <w:rPr>
          <w:rFonts w:ascii="仿宋" w:eastAsia="仿宋" w:hAnsi="仿宋" w:cs="仿宋" w:hint="eastAsia"/>
          <w:color w:val="000000"/>
          <w:kern w:val="0"/>
          <w:sz w:val="24"/>
          <w:szCs w:val="24"/>
        </w:rPr>
        <w:t>参考。</w:t>
      </w:r>
    </w:p>
    <w:p w14:paraId="27643D4A" w14:textId="4B5850EE" w:rsidR="00E82535" w:rsidRDefault="00000000">
      <w:pPr>
        <w:ind w:firstLine="420"/>
        <w:jc w:val="left"/>
        <w:rPr>
          <w:rFonts w:ascii="宋体" w:eastAsia="宋体" w:hAnsi="宋体" w:cs="宋体"/>
          <w:color w:val="000000"/>
          <w:kern w:val="0"/>
          <w:sz w:val="24"/>
          <w:szCs w:val="24"/>
        </w:rPr>
      </w:pPr>
      <w:r>
        <w:rPr>
          <w:rFonts w:ascii="宋体" w:eastAsia="宋体" w:hAnsi="宋体" w:cs="宋体" w:hint="eastAsia"/>
          <w:b/>
          <w:bCs/>
          <w:color w:val="000000"/>
          <w:kern w:val="0"/>
          <w:sz w:val="24"/>
          <w:szCs w:val="24"/>
        </w:rPr>
        <w:t>关键词:</w:t>
      </w:r>
      <w:r>
        <w:rPr>
          <w:rFonts w:ascii="仿宋" w:eastAsia="仿宋" w:hAnsi="仿宋" w:cs="仿宋" w:hint="eastAsia"/>
          <w:color w:val="000000"/>
          <w:kern w:val="0"/>
          <w:sz w:val="24"/>
          <w:szCs w:val="24"/>
        </w:rPr>
        <w:t>肠道菌群，血脂，</w:t>
      </w:r>
      <w:r w:rsidR="00D42F02">
        <w:rPr>
          <w:rFonts w:ascii="仿宋" w:eastAsia="仿宋" w:hAnsi="仿宋" w:cs="仿宋" w:hint="eastAsia"/>
          <w:color w:val="000000"/>
          <w:kern w:val="0"/>
          <w:sz w:val="24"/>
          <w:szCs w:val="24"/>
        </w:rPr>
        <w:t>妊娠期糖尿病</w:t>
      </w:r>
      <w:r>
        <w:rPr>
          <w:rFonts w:ascii="仿宋" w:eastAsia="仿宋" w:hAnsi="仿宋" w:cs="仿宋" w:hint="eastAsia"/>
          <w:color w:val="000000"/>
          <w:kern w:val="0"/>
          <w:sz w:val="24"/>
          <w:szCs w:val="24"/>
        </w:rPr>
        <w:t>，甘油三酯，胆固醇，脂蛋白，膳食，运动</w:t>
      </w:r>
    </w:p>
    <w:p w14:paraId="4B9013F4" w14:textId="77777777" w:rsidR="00E82535" w:rsidRPr="00B94322" w:rsidRDefault="00E82535">
      <w:pPr>
        <w:spacing w:line="120" w:lineRule="auto"/>
      </w:pPr>
    </w:p>
    <w:p w14:paraId="715A49D6" w14:textId="67F4DF76" w:rsidR="00E82535" w:rsidRDefault="00000000">
      <w:pPr>
        <w:spacing w:line="120" w:lineRule="auto"/>
        <w:ind w:firstLineChars="200" w:firstLine="420"/>
      </w:pPr>
      <w:r>
        <w:rPr>
          <w:rFonts w:hint="eastAsia"/>
        </w:rPr>
        <w:t>血脂是指血液中的脂质含量，包括胆固醇和甘油三酯等。</w:t>
      </w:r>
      <w:r w:rsidR="00202050">
        <w:rPr>
          <w:rFonts w:hint="eastAsia"/>
        </w:rPr>
        <w:t>高血脂会导致心血管疾病，高胆固醇血症会影响骨质疏松症的发生[1].</w:t>
      </w:r>
      <w:r w:rsidR="00202050" w:rsidRPr="00202050">
        <w:rPr>
          <w:rFonts w:hint="eastAsia"/>
        </w:rPr>
        <w:t>妊娠期糖尿病（</w:t>
      </w:r>
      <w:r w:rsidR="00202050" w:rsidRPr="00202050">
        <w:t>GDM）是一种常见的妊娠并发症，近年来在世界范围内的发病率呈上升趋势。</w:t>
      </w:r>
      <w:r w:rsidR="00202050" w:rsidRPr="00202050">
        <w:rPr>
          <w:rFonts w:hint="eastAsia"/>
        </w:rPr>
        <w:t>尤其在一些亚洲和非洲国家，</w:t>
      </w:r>
      <w:r w:rsidR="00202050" w:rsidRPr="00202050">
        <w:t>GDM的患病率已经超过了20%，造成了巨大的医疗和经济负担</w:t>
      </w:r>
      <w:r>
        <w:rPr>
          <w:rFonts w:hint="eastAsia"/>
        </w:rPr>
        <w:t>。</w:t>
      </w:r>
      <w:r w:rsidR="004D1046">
        <w:rPr>
          <w:rFonts w:ascii="Arial" w:hAnsi="Arial" w:cs="Arial"/>
          <w:color w:val="4D4D4D"/>
          <w:shd w:val="clear" w:color="auto" w:fill="FFFFFF"/>
        </w:rPr>
        <w:t>患有</w:t>
      </w:r>
      <w:r w:rsidR="004D1046">
        <w:rPr>
          <w:rFonts w:ascii="Arial" w:hAnsi="Arial" w:cs="Arial" w:hint="eastAsia"/>
          <w:color w:val="4D4D4D"/>
          <w:shd w:val="clear" w:color="auto" w:fill="FFFFFF"/>
        </w:rPr>
        <w:t>妊娠期糖尿病</w:t>
      </w:r>
      <w:r w:rsidR="004D1046">
        <w:rPr>
          <w:rFonts w:ascii="Arial" w:hAnsi="Arial" w:cs="Arial"/>
          <w:color w:val="4D4D4D"/>
          <w:shd w:val="clear" w:color="auto" w:fill="FFFFFF"/>
        </w:rPr>
        <w:t>的</w:t>
      </w:r>
      <w:r w:rsidR="004D1046">
        <w:rPr>
          <w:rFonts w:ascii="Arial" w:hAnsi="Arial" w:cs="Arial" w:hint="eastAsia"/>
          <w:color w:val="4D4D4D"/>
          <w:shd w:val="clear" w:color="auto" w:fill="FFFFFF"/>
        </w:rPr>
        <w:t>孕妇有更高的患短期或长期并发症的风险</w:t>
      </w:r>
      <w:r w:rsidR="004D1046">
        <w:rPr>
          <w:rFonts w:ascii="Arial" w:hAnsi="Arial" w:cs="Arial"/>
          <w:color w:val="4D4D4D"/>
          <w:shd w:val="clear" w:color="auto" w:fill="FFFFFF"/>
        </w:rPr>
        <w:t>，如妊娠期高血压疾病、会阴创伤和</w:t>
      </w:r>
      <w:r w:rsidR="004D1046">
        <w:rPr>
          <w:rFonts w:ascii="Arial" w:hAnsi="Arial" w:cs="Arial"/>
          <w:color w:val="4D4D4D"/>
          <w:shd w:val="clear" w:color="auto" w:fill="FFFFFF"/>
        </w:rPr>
        <w:t>2</w:t>
      </w:r>
      <w:r w:rsidR="004D1046">
        <w:rPr>
          <w:rFonts w:ascii="Arial" w:hAnsi="Arial" w:cs="Arial"/>
          <w:color w:val="4D4D4D"/>
          <w:shd w:val="clear" w:color="auto" w:fill="FFFFFF"/>
        </w:rPr>
        <w:t>型糖尿病（</w:t>
      </w:r>
      <w:r w:rsidR="004D1046">
        <w:rPr>
          <w:rFonts w:ascii="Arial" w:hAnsi="Arial" w:cs="Arial"/>
          <w:color w:val="4D4D4D"/>
          <w:shd w:val="clear" w:color="auto" w:fill="FFFFFF"/>
        </w:rPr>
        <w:t>T2D</w:t>
      </w:r>
      <w:r w:rsidR="004D1046">
        <w:rPr>
          <w:rFonts w:ascii="Arial" w:hAnsi="Arial" w:cs="Arial"/>
          <w:color w:val="4D4D4D"/>
          <w:shd w:val="clear" w:color="auto" w:fill="FFFFFF"/>
        </w:rPr>
        <w:t>）等</w:t>
      </w:r>
      <w:r w:rsidR="004D1046">
        <w:rPr>
          <w:rFonts w:ascii="Arial" w:hAnsi="Arial" w:cs="Arial" w:hint="eastAsia"/>
          <w:color w:val="4D4D4D"/>
          <w:shd w:val="clear" w:color="auto" w:fill="FFFFFF"/>
        </w:rPr>
        <w:t>疾病。对于胎儿，</w:t>
      </w:r>
      <w:r w:rsidR="004D1046" w:rsidRPr="004D1046">
        <w:rPr>
          <w:rFonts w:ascii="Arial" w:hAnsi="Arial" w:cs="Arial" w:hint="eastAsia"/>
          <w:color w:val="4D4D4D"/>
          <w:shd w:val="clear" w:color="auto" w:fill="FFFFFF"/>
        </w:rPr>
        <w:t>母</w:t>
      </w:r>
      <w:r w:rsidR="004D1046">
        <w:rPr>
          <w:rFonts w:ascii="Arial" w:hAnsi="Arial" w:cs="Arial" w:hint="eastAsia"/>
          <w:color w:val="4D4D4D"/>
          <w:shd w:val="clear" w:color="auto" w:fill="FFFFFF"/>
        </w:rPr>
        <w:t>亲的</w:t>
      </w:r>
      <w:r w:rsidR="004D1046" w:rsidRPr="004D1046">
        <w:rPr>
          <w:rFonts w:ascii="Arial" w:hAnsi="Arial" w:cs="Arial" w:hint="eastAsia"/>
          <w:color w:val="4D4D4D"/>
          <w:shd w:val="clear" w:color="auto" w:fill="FFFFFF"/>
        </w:rPr>
        <w:t>血糖耐受不良</w:t>
      </w:r>
      <w:r w:rsidR="004D1046">
        <w:rPr>
          <w:rFonts w:ascii="Arial" w:hAnsi="Arial" w:cs="Arial" w:hint="eastAsia"/>
          <w:color w:val="4D4D4D"/>
          <w:shd w:val="clear" w:color="auto" w:fill="FFFFFF"/>
        </w:rPr>
        <w:t>可能导致</w:t>
      </w:r>
      <w:r w:rsidR="004D1046" w:rsidRPr="004D1046">
        <w:rPr>
          <w:rFonts w:ascii="Arial" w:hAnsi="Arial" w:cs="Arial" w:hint="eastAsia"/>
          <w:color w:val="4D4D4D"/>
          <w:shd w:val="clear" w:color="auto" w:fill="FFFFFF"/>
        </w:rPr>
        <w:t>胎儿葡萄糖摄入</w:t>
      </w:r>
      <w:r w:rsidR="004D1046">
        <w:rPr>
          <w:rFonts w:ascii="Arial" w:hAnsi="Arial" w:cs="Arial" w:hint="eastAsia"/>
          <w:color w:val="4D4D4D"/>
          <w:shd w:val="clear" w:color="auto" w:fill="FFFFFF"/>
        </w:rPr>
        <w:t>过多，</w:t>
      </w:r>
      <w:r w:rsidR="000F0C82">
        <w:rPr>
          <w:rFonts w:ascii="Arial" w:hAnsi="Arial" w:cs="Arial" w:hint="eastAsia"/>
          <w:color w:val="4D4D4D"/>
          <w:shd w:val="clear" w:color="auto" w:fill="FFFFFF"/>
        </w:rPr>
        <w:t>并且诸如</w:t>
      </w:r>
      <w:r w:rsidR="004D1046" w:rsidRPr="004D1046">
        <w:rPr>
          <w:rFonts w:ascii="Arial" w:hAnsi="Arial" w:cs="Arial" w:hint="eastAsia"/>
          <w:color w:val="4D4D4D"/>
          <w:shd w:val="clear" w:color="auto" w:fill="FFFFFF"/>
        </w:rPr>
        <w:t>大于胎龄儿（</w:t>
      </w:r>
      <w:r w:rsidR="004D1046" w:rsidRPr="004D1046">
        <w:rPr>
          <w:rFonts w:ascii="Arial" w:hAnsi="Arial" w:cs="Arial"/>
          <w:color w:val="4D4D4D"/>
          <w:shd w:val="clear" w:color="auto" w:fill="FFFFFF"/>
        </w:rPr>
        <w:t>LGA</w:t>
      </w:r>
      <w:r w:rsidR="004D1046" w:rsidRPr="004D1046">
        <w:rPr>
          <w:rFonts w:ascii="Arial" w:hAnsi="Arial" w:cs="Arial"/>
          <w:color w:val="4D4D4D"/>
          <w:shd w:val="clear" w:color="auto" w:fill="FFFFFF"/>
        </w:rPr>
        <w:t>）或巨大儿、新生儿低血糖的发病率</w:t>
      </w:r>
      <w:r w:rsidR="000F0C82">
        <w:rPr>
          <w:rFonts w:ascii="Arial" w:hAnsi="Arial" w:cs="Arial" w:hint="eastAsia"/>
          <w:color w:val="4D4D4D"/>
          <w:shd w:val="clear" w:color="auto" w:fill="FFFFFF"/>
        </w:rPr>
        <w:t>都将上升</w:t>
      </w:r>
      <w:r w:rsidR="004D1046" w:rsidRPr="004D1046">
        <w:rPr>
          <w:rFonts w:ascii="Arial" w:hAnsi="Arial" w:cs="Arial"/>
          <w:color w:val="4D4D4D"/>
          <w:shd w:val="clear" w:color="auto" w:fill="FFFFFF"/>
        </w:rPr>
        <w:t>，子代在儿童或远期代谢综合征的风险</w:t>
      </w:r>
      <w:r w:rsidR="000F0C82">
        <w:rPr>
          <w:rFonts w:ascii="Arial" w:hAnsi="Arial" w:cs="Arial" w:hint="eastAsia"/>
          <w:color w:val="4D4D4D"/>
          <w:shd w:val="clear" w:color="auto" w:fill="FFFFFF"/>
        </w:rPr>
        <w:t>也将上升</w:t>
      </w:r>
      <w:r>
        <w:rPr>
          <w:rFonts w:hint="eastAsia"/>
        </w:rPr>
        <w:t>。[</w:t>
      </w:r>
      <w:r w:rsidR="00202050">
        <w:rPr>
          <w:rFonts w:hint="eastAsia"/>
        </w:rPr>
        <w:t>4</w:t>
      </w:r>
      <w:r>
        <w:rPr>
          <w:rFonts w:hint="eastAsia"/>
        </w:rPr>
        <w:t>]而肠道菌群是影响血脂的重要因素，如乳酸菌可在体内降解胆固醇[</w:t>
      </w:r>
      <w:r w:rsidR="00202050">
        <w:rPr>
          <w:rFonts w:hint="eastAsia"/>
        </w:rPr>
        <w:t>2</w:t>
      </w:r>
      <w:r>
        <w:rPr>
          <w:rFonts w:hint="eastAsia"/>
        </w:rPr>
        <w:t>]，而膳食摄入又可能会影响肠道菌群的变化[</w:t>
      </w:r>
      <w:r w:rsidR="00202050">
        <w:rPr>
          <w:rFonts w:hint="eastAsia"/>
        </w:rPr>
        <w:t>3</w:t>
      </w:r>
      <w:r>
        <w:rPr>
          <w:rFonts w:hint="eastAsia"/>
        </w:rPr>
        <w:t>]。所以研究膳食、肠道菌群、血脂等之间的关系</w:t>
      </w:r>
      <w:commentRangeStart w:id="2"/>
      <w:commentRangeStart w:id="3"/>
      <w:r w:rsidR="00D42F02">
        <w:rPr>
          <w:rFonts w:hint="eastAsia"/>
        </w:rPr>
        <w:t>对于血脂的管理具有重要意义。</w:t>
      </w:r>
      <w:commentRangeEnd w:id="2"/>
      <w:r w:rsidR="00D42F02">
        <w:rPr>
          <w:rStyle w:val="CommentReference"/>
        </w:rPr>
        <w:commentReference w:id="2"/>
      </w:r>
      <w:commentRangeEnd w:id="3"/>
      <w:r w:rsidR="0087132F">
        <w:rPr>
          <w:rStyle w:val="CommentReference"/>
        </w:rPr>
        <w:commentReference w:id="3"/>
      </w:r>
      <w:r w:rsidR="00D42F02">
        <w:rPr>
          <w:rFonts w:hint="eastAsia"/>
        </w:rPr>
        <w:t>本研究基于</w:t>
      </w:r>
      <w:r>
        <w:rPr>
          <w:rFonts w:hint="eastAsia"/>
        </w:rPr>
        <w:t>西湖大学郑钜圣教授团队</w:t>
      </w:r>
      <w:r w:rsidR="00D42F02">
        <w:rPr>
          <w:rFonts w:hint="eastAsia"/>
        </w:rPr>
        <w:t>的</w:t>
      </w:r>
      <w:proofErr w:type="spellStart"/>
      <w:r w:rsidR="004D1046">
        <w:t>W</w:t>
      </w:r>
      <w:r w:rsidR="00D42F02">
        <w:rPr>
          <w:rFonts w:hint="eastAsia"/>
        </w:rPr>
        <w:t>e</w:t>
      </w:r>
      <w:r w:rsidR="004D1046">
        <w:t>B</w:t>
      </w:r>
      <w:r w:rsidR="00D42F02">
        <w:rPr>
          <w:rFonts w:hint="eastAsia"/>
        </w:rPr>
        <w:t>irth</w:t>
      </w:r>
      <w:commentRangeStart w:id="4"/>
      <w:proofErr w:type="spellEnd"/>
      <w:r w:rsidR="00D42F02">
        <w:rPr>
          <w:rFonts w:hint="eastAsia"/>
        </w:rPr>
        <w:t>项目</w:t>
      </w:r>
      <w:commentRangeEnd w:id="4"/>
      <w:r w:rsidR="00D42F02">
        <w:rPr>
          <w:rStyle w:val="CommentReference"/>
        </w:rPr>
        <w:commentReference w:id="4"/>
      </w:r>
      <w:r>
        <w:rPr>
          <w:rFonts w:hint="eastAsia"/>
        </w:rPr>
        <w:t>，</w:t>
      </w:r>
      <w:r w:rsidR="00D42F02">
        <w:rPr>
          <w:rFonts w:hint="eastAsia"/>
        </w:rPr>
        <w:t>纳入1</w:t>
      </w:r>
      <w:r w:rsidR="00D42F02">
        <w:t>00</w:t>
      </w:r>
      <w:r w:rsidR="00D42F02">
        <w:rPr>
          <w:rFonts w:hint="eastAsia"/>
        </w:rPr>
        <w:t>名妊娠期糖尿病患者，</w:t>
      </w:r>
      <w:r>
        <w:rPr>
          <w:rFonts w:hint="eastAsia"/>
        </w:rPr>
        <w:t>探讨以上三种因素（主要讨论肠道菌群）对血脂的影响以及如何通过合理的</w:t>
      </w:r>
      <w:r w:rsidR="00D42F02">
        <w:rPr>
          <w:rFonts w:hint="eastAsia"/>
        </w:rPr>
        <w:t>膳食</w:t>
      </w:r>
      <w:r>
        <w:rPr>
          <w:rFonts w:hint="eastAsia"/>
        </w:rPr>
        <w:t>调控来维持孕妇良好的血脂水平。</w:t>
      </w:r>
    </w:p>
    <w:p w14:paraId="2FCF7A8C" w14:textId="77777777" w:rsidR="00E82535" w:rsidRDefault="00E82535">
      <w:pPr>
        <w:spacing w:line="120" w:lineRule="auto"/>
      </w:pPr>
    </w:p>
    <w:p w14:paraId="7D03C1A1" w14:textId="77777777" w:rsidR="00923F79" w:rsidRDefault="00000000">
      <w:pPr>
        <w:spacing w:line="120" w:lineRule="auto"/>
      </w:pPr>
      <w:r>
        <w:rPr>
          <w:rFonts w:hint="eastAsia"/>
        </w:rPr>
        <w:t xml:space="preserve">1. 不同肠道菌群调控血脂代谢的关联性   </w:t>
      </w:r>
    </w:p>
    <w:p w14:paraId="52A3817A" w14:textId="14B4F410" w:rsidR="00E82535" w:rsidRDefault="00000000" w:rsidP="00923F79">
      <w:pPr>
        <w:spacing w:line="120" w:lineRule="auto"/>
        <w:ind w:firstLine="420"/>
      </w:pPr>
      <w:commentRangeStart w:id="5"/>
      <w:commentRangeStart w:id="6"/>
      <w:r>
        <w:rPr>
          <w:rFonts w:hint="eastAsia"/>
        </w:rPr>
        <w:t>肠道菌群与血脂之间的关系还存在许多未知的因素，如个体差异、饮食习惯、生活方式等。在未知因素的影响下</w:t>
      </w:r>
      <w:r w:rsidR="00574FEA">
        <w:rPr>
          <w:rFonts w:hint="eastAsia"/>
        </w:rPr>
        <w:t>，我们首要考虑的目标是肠道菌群与血脂间的相关性</w:t>
      </w:r>
      <w:r>
        <w:rPr>
          <w:rFonts w:hint="eastAsia"/>
        </w:rPr>
        <w:t>。</w:t>
      </w:r>
      <w:commentRangeEnd w:id="5"/>
      <w:r w:rsidR="00D42F02">
        <w:rPr>
          <w:rStyle w:val="CommentReference"/>
        </w:rPr>
        <w:commentReference w:id="5"/>
      </w:r>
      <w:commentRangeEnd w:id="6"/>
      <w:r w:rsidR="00574FEA">
        <w:rPr>
          <w:rStyle w:val="CommentReference"/>
        </w:rPr>
        <w:commentReference w:id="6"/>
      </w:r>
    </w:p>
    <w:p w14:paraId="0DBEEB58" w14:textId="5E616D6C" w:rsidR="00E82535" w:rsidRDefault="00000000">
      <w:pPr>
        <w:spacing w:line="120" w:lineRule="auto"/>
      </w:pPr>
      <w:r>
        <w:rPr>
          <w:rFonts w:hint="eastAsia"/>
        </w:rPr>
        <w:t xml:space="preserve">   </w:t>
      </w:r>
      <w:r w:rsidR="00574FEA">
        <w:rPr>
          <w:rFonts w:hint="eastAsia"/>
        </w:rPr>
        <w:t>在本次探究中，我们使用R语言作为工具进行分析，并完成计算结果的可视化处理与绘图。</w:t>
      </w:r>
    </w:p>
    <w:p w14:paraId="74123C4E" w14:textId="77777777" w:rsidR="00B94322" w:rsidRDefault="00B94322">
      <w:pPr>
        <w:spacing w:line="120" w:lineRule="auto"/>
      </w:pPr>
    </w:p>
    <w:p w14:paraId="5D946CFB" w14:textId="208E284D" w:rsidR="00E82535" w:rsidRDefault="00000000">
      <w:pPr>
        <w:spacing w:line="120" w:lineRule="auto"/>
      </w:pPr>
      <w:r>
        <w:rPr>
          <w:rFonts w:hint="eastAsia"/>
        </w:rPr>
        <w:t>2 研究</w:t>
      </w:r>
      <w:r w:rsidR="000462A3">
        <w:rPr>
          <w:rFonts w:hint="eastAsia"/>
        </w:rPr>
        <w:t>人群</w:t>
      </w:r>
    </w:p>
    <w:p w14:paraId="2225D498" w14:textId="77777777" w:rsidR="00E82535" w:rsidRDefault="00000000">
      <w:pPr>
        <w:spacing w:line="120" w:lineRule="auto"/>
      </w:pPr>
      <w:r>
        <w:rPr>
          <w:rFonts w:hint="eastAsia"/>
        </w:rPr>
        <w:t>2.1数据的获得与整理</w:t>
      </w:r>
    </w:p>
    <w:p w14:paraId="254CD99B" w14:textId="04127092" w:rsidR="00E82535" w:rsidRDefault="00000000" w:rsidP="00CE128E">
      <w:pPr>
        <w:spacing w:line="120" w:lineRule="auto"/>
        <w:ind w:firstLineChars="200" w:firstLine="420"/>
      </w:pPr>
      <w:commentRangeStart w:id="7"/>
      <w:commentRangeStart w:id="8"/>
      <w:r>
        <w:rPr>
          <w:rFonts w:hint="eastAsia"/>
        </w:rPr>
        <w:t>得益于动态血糖检测技术，我们首次有望为患妊娠期糖尿病的每位孕妇个体都建立属于自己的精却的营养学建议，从而进一步保障母亲与后代的健康水平。</w:t>
      </w:r>
    </w:p>
    <w:p w14:paraId="410A4DF5" w14:textId="77777777" w:rsidR="00CE128E" w:rsidRDefault="00CE128E" w:rsidP="00CE128E">
      <w:pPr>
        <w:spacing w:line="120" w:lineRule="auto"/>
        <w:ind w:firstLineChars="200" w:firstLine="420"/>
      </w:pPr>
    </w:p>
    <w:p w14:paraId="395BC5E8" w14:textId="3B3D7CB4" w:rsidR="00E82535" w:rsidRDefault="004D1046" w:rsidP="00CE128E">
      <w:pPr>
        <w:spacing w:line="120" w:lineRule="auto"/>
        <w:ind w:firstLineChars="200" w:firstLine="420"/>
      </w:pPr>
      <w:r>
        <w:rPr>
          <w:rFonts w:hint="eastAsia"/>
        </w:rPr>
        <w:t>本次数据全部来源于</w:t>
      </w:r>
      <w:proofErr w:type="spellStart"/>
      <w:r>
        <w:rPr>
          <w:rFonts w:hint="eastAsia"/>
        </w:rPr>
        <w:t>We</w:t>
      </w:r>
      <w:r>
        <w:t>B</w:t>
      </w:r>
      <w:r>
        <w:rPr>
          <w:rFonts w:hint="eastAsia"/>
        </w:rPr>
        <w:t>irth</w:t>
      </w:r>
      <w:proofErr w:type="spellEnd"/>
      <w:r>
        <w:rPr>
          <w:rFonts w:hint="eastAsia"/>
        </w:rPr>
        <w:t>。</w:t>
      </w:r>
      <w:proofErr w:type="spellStart"/>
      <w:r w:rsidRPr="004D1046">
        <w:t>WeBirth</w:t>
      </w:r>
      <w:proofErr w:type="spellEnd"/>
      <w:r w:rsidRPr="004D1046">
        <w:t>是一项正在进行的基于2000名</w:t>
      </w:r>
      <w:r>
        <w:rPr>
          <w:rFonts w:hint="eastAsia"/>
        </w:rPr>
        <w:t>妊娠期糖尿病</w:t>
      </w:r>
      <w:r w:rsidRPr="004D1046">
        <w:t>孕妇及其子代的前瞻性队列研究。</w:t>
      </w:r>
      <w:r>
        <w:rPr>
          <w:rFonts w:hint="eastAsia"/>
        </w:rPr>
        <w:t>在研究期间，</w:t>
      </w:r>
      <w:r w:rsidRPr="004D1046">
        <w:t>参与者接受</w:t>
      </w:r>
      <w:r>
        <w:rPr>
          <w:rFonts w:hint="eastAsia"/>
        </w:rPr>
        <w:t>了</w:t>
      </w:r>
      <w:r w:rsidRPr="004D1046">
        <w:t>标准化的</w:t>
      </w:r>
      <w:r>
        <w:rPr>
          <w:rFonts w:hint="eastAsia"/>
        </w:rPr>
        <w:t>饮食</w:t>
      </w:r>
      <w:r w:rsidRPr="004D1046">
        <w:t>，连续14天的</w:t>
      </w:r>
      <w:r w:rsidR="000F0C82">
        <w:rPr>
          <w:rFonts w:hint="eastAsia"/>
        </w:rPr>
        <w:t>体力活动</w:t>
      </w:r>
      <w:r>
        <w:rPr>
          <w:rFonts w:hint="eastAsia"/>
        </w:rPr>
        <w:t>消耗</w:t>
      </w:r>
      <w:r w:rsidRPr="004D1046">
        <w:t>测量</w:t>
      </w:r>
      <w:r>
        <w:rPr>
          <w:rFonts w:hint="eastAsia"/>
        </w:rPr>
        <w:t>，实时</w:t>
      </w:r>
      <w:r w:rsidRPr="004D1046">
        <w:t>血糖监测</w:t>
      </w:r>
      <w:r>
        <w:rPr>
          <w:rFonts w:hint="eastAsia"/>
        </w:rPr>
        <w:t>等手段，</w:t>
      </w:r>
      <w:r w:rsidRPr="004D1046">
        <w:t>以确保数据</w:t>
      </w:r>
      <w:r>
        <w:rPr>
          <w:rFonts w:hint="eastAsia"/>
        </w:rPr>
        <w:t>准确无误</w:t>
      </w:r>
      <w:r>
        <w:rPr>
          <w:rFonts w:hint="eastAsia"/>
        </w:rPr>
        <w:fldChar w:fldCharType="begin"/>
      </w:r>
      <w:r>
        <w:rPr>
          <w:rFonts w:hint="eastAsia"/>
        </w:rPr>
        <w:instrText xml:space="preserve"> REF _Ref144724239 \n \h </w:instrText>
      </w:r>
      <w:r>
        <w:rPr>
          <w:rFonts w:hint="eastAsia"/>
        </w:rPr>
      </w:r>
      <w:r>
        <w:rPr>
          <w:rFonts w:hint="eastAsia"/>
        </w:rPr>
        <w:fldChar w:fldCharType="separate"/>
      </w:r>
      <w:r>
        <w:rPr>
          <w:rFonts w:hint="eastAsia"/>
        </w:rPr>
        <w:t>[</w:t>
      </w:r>
      <w:r w:rsidR="00202050">
        <w:rPr>
          <w:rFonts w:hint="eastAsia"/>
        </w:rPr>
        <w:t>4</w:t>
      </w:r>
      <w:r>
        <w:rPr>
          <w:rFonts w:hint="eastAsia"/>
        </w:rPr>
        <w:t>]</w:t>
      </w:r>
      <w:r>
        <w:rPr>
          <w:rFonts w:hint="eastAsia"/>
        </w:rPr>
        <w:fldChar w:fldCharType="end"/>
      </w:r>
      <w:r>
        <w:rPr>
          <w:rFonts w:hint="eastAsia"/>
        </w:rPr>
        <w:t>。</w:t>
      </w:r>
      <w:commentRangeEnd w:id="7"/>
      <w:r w:rsidR="00D42F02">
        <w:rPr>
          <w:rStyle w:val="CommentReference"/>
        </w:rPr>
        <w:commentReference w:id="7"/>
      </w:r>
      <w:commentRangeEnd w:id="8"/>
      <w:r>
        <w:rPr>
          <w:rStyle w:val="CommentReference"/>
        </w:rPr>
        <w:commentReference w:id="8"/>
      </w:r>
    </w:p>
    <w:p w14:paraId="77136E6A" w14:textId="77777777" w:rsidR="00CE128E" w:rsidRDefault="00CE128E" w:rsidP="00CE128E">
      <w:pPr>
        <w:spacing w:line="120" w:lineRule="auto"/>
        <w:ind w:firstLineChars="200" w:firstLine="420"/>
      </w:pPr>
    </w:p>
    <w:p w14:paraId="10C42FA6" w14:textId="687C7A59" w:rsidR="00E82535" w:rsidRDefault="00000000">
      <w:pPr>
        <w:spacing w:line="120" w:lineRule="auto"/>
      </w:pPr>
      <w:r>
        <w:rPr>
          <w:rFonts w:hint="eastAsia"/>
        </w:rPr>
        <w:t xml:space="preserve">2.2 </w:t>
      </w:r>
      <w:r w:rsidR="000462A3">
        <w:rPr>
          <w:rFonts w:hint="eastAsia"/>
        </w:rPr>
        <w:t>统计</w:t>
      </w:r>
      <w:r>
        <w:rPr>
          <w:rFonts w:hint="eastAsia"/>
        </w:rPr>
        <w:t>分析</w:t>
      </w:r>
    </w:p>
    <w:p w14:paraId="1DB55473" w14:textId="76FAB752" w:rsidR="00E82535" w:rsidRDefault="00000000" w:rsidP="00CE128E">
      <w:pPr>
        <w:spacing w:line="120" w:lineRule="auto"/>
        <w:ind w:firstLineChars="200" w:firstLine="420"/>
      </w:pPr>
      <w:proofErr w:type="gramStart"/>
      <w:r>
        <w:rPr>
          <w:rFonts w:hint="eastAsia"/>
        </w:rPr>
        <w:t>鄞</w:t>
      </w:r>
      <w:proofErr w:type="gramEnd"/>
      <w:r>
        <w:rPr>
          <w:rFonts w:hint="eastAsia"/>
        </w:rPr>
        <w:t>州高级中学科技新苗团队的成员收到了来自西湖大学</w:t>
      </w:r>
      <w:proofErr w:type="gramStart"/>
      <w:r>
        <w:rPr>
          <w:rFonts w:hint="eastAsia"/>
        </w:rPr>
        <w:t>郑矩圣</w:t>
      </w:r>
      <w:proofErr w:type="gramEnd"/>
      <w:r>
        <w:rPr>
          <w:rFonts w:hint="eastAsia"/>
        </w:rPr>
        <w:t>实验室的部分患者数据。我们在郑教授与助手苟望龙老师的指导下，使用R语言对数据进行了初步处理。</w:t>
      </w:r>
    </w:p>
    <w:p w14:paraId="2339F771" w14:textId="77777777" w:rsidR="00CE128E" w:rsidRDefault="00CE128E" w:rsidP="00CE128E">
      <w:pPr>
        <w:spacing w:line="120" w:lineRule="auto"/>
        <w:ind w:firstLineChars="200" w:firstLine="420"/>
      </w:pPr>
    </w:p>
    <w:p w14:paraId="493A2397" w14:textId="0B57C6B8" w:rsidR="00E82535" w:rsidRDefault="00000000" w:rsidP="00CE128E">
      <w:pPr>
        <w:spacing w:line="120" w:lineRule="auto"/>
        <w:ind w:firstLineChars="200" w:firstLine="420"/>
      </w:pPr>
      <w:r>
        <w:rPr>
          <w:rFonts w:hint="eastAsia"/>
        </w:rPr>
        <w:t>在分析时，我们把目光聚焦在了容易被大众忽视的胆固醇上，并把重心放在了肠道菌群与胆固醇之间的作用关系上。通过热力图，我们很难直接发现胆固醇与饮食或肠道菌群之间的直接联系。但是进一步挖掘后，我们成功发现了在数字背后隐藏的关键信息。</w:t>
      </w:r>
    </w:p>
    <w:p w14:paraId="180B3300" w14:textId="77777777" w:rsidR="00CE128E" w:rsidRDefault="00CE128E" w:rsidP="00CE128E">
      <w:pPr>
        <w:spacing w:line="120" w:lineRule="auto"/>
        <w:ind w:firstLineChars="200" w:firstLine="420"/>
      </w:pPr>
    </w:p>
    <w:p w14:paraId="41F1135B" w14:textId="416F331F" w:rsidR="00E82535" w:rsidRDefault="00000000" w:rsidP="00CE128E">
      <w:pPr>
        <w:spacing w:line="120" w:lineRule="auto"/>
        <w:ind w:firstLineChars="200" w:firstLine="420"/>
      </w:pPr>
      <w:r>
        <w:rPr>
          <w:rFonts w:hint="eastAsia"/>
        </w:rPr>
        <w:t>由于我们获得的数据中，有205个潜在的影响因素，但只有100位患者的数据可供分析。从数学角度上分析，若是希望获得胆固醇与影响因素的关系，则必须有足够的方程组可供联立。而此时的自变量明显多于数据量，因此无法直接建立数学模型。所以我们首先需要初步筛选出较显著的菌群才能进行下一步计算。</w:t>
      </w:r>
    </w:p>
    <w:p w14:paraId="07F63280" w14:textId="77777777" w:rsidR="00CE128E" w:rsidRDefault="00CE128E" w:rsidP="00CE128E">
      <w:pPr>
        <w:spacing w:line="120" w:lineRule="auto"/>
        <w:ind w:firstLineChars="200" w:firstLine="420"/>
      </w:pPr>
    </w:p>
    <w:p w14:paraId="4E7FD781" w14:textId="10829ED0" w:rsidR="00E82535" w:rsidRDefault="00000000" w:rsidP="00CE128E">
      <w:pPr>
        <w:spacing w:line="120" w:lineRule="auto"/>
        <w:ind w:firstLineChars="200" w:firstLine="420"/>
      </w:pPr>
      <w:r>
        <w:rPr>
          <w:rFonts w:hint="eastAsia"/>
        </w:rPr>
        <w:t>我们</w:t>
      </w:r>
      <w:r w:rsidR="0087132F">
        <w:rPr>
          <w:rFonts w:hint="eastAsia"/>
        </w:rPr>
        <w:t>首先</w:t>
      </w:r>
      <w:r>
        <w:rPr>
          <w:rFonts w:hint="eastAsia"/>
        </w:rPr>
        <w:t>使用</w:t>
      </w:r>
      <w:r w:rsidR="0087132F">
        <w:rPr>
          <w:rFonts w:hint="eastAsia"/>
        </w:rPr>
        <w:t>套索</w:t>
      </w:r>
      <w:r>
        <w:rPr>
          <w:rFonts w:hint="eastAsia"/>
        </w:rPr>
        <w:t>回归对众多变量进行了初步筛选。</w:t>
      </w:r>
      <w:r w:rsidR="0087132F">
        <w:rPr>
          <w:rFonts w:hint="eastAsia"/>
        </w:rPr>
        <w:t>套索</w:t>
      </w:r>
      <w:r>
        <w:rPr>
          <w:rFonts w:hint="eastAsia"/>
        </w:rPr>
        <w:t>回归是一种通过对数据进行正则化，来提高回归模型对变量的</w:t>
      </w:r>
      <w:r w:rsidR="00CE128E">
        <w:rPr>
          <w:rFonts w:hint="eastAsia"/>
        </w:rPr>
        <w:t>选择</w:t>
      </w:r>
      <w:r>
        <w:rPr>
          <w:rFonts w:hint="eastAsia"/>
        </w:rPr>
        <w:t>能力的数学方法。通过该方法，我们能够快速筛选出与血脂有较显著关联的肠道菌群种类。</w:t>
      </w:r>
    </w:p>
    <w:p w14:paraId="051633F6" w14:textId="77777777" w:rsidR="00CE128E" w:rsidRDefault="00CE128E" w:rsidP="00CE128E">
      <w:pPr>
        <w:spacing w:line="120" w:lineRule="auto"/>
        <w:ind w:firstLineChars="200" w:firstLine="420"/>
      </w:pPr>
    </w:p>
    <w:p w14:paraId="197B5625" w14:textId="77777777" w:rsidR="00E82535" w:rsidRDefault="00000000" w:rsidP="00CE128E">
      <w:pPr>
        <w:spacing w:line="120" w:lineRule="auto"/>
        <w:ind w:firstLineChars="200" w:firstLine="420"/>
      </w:pPr>
      <w:r>
        <w:rPr>
          <w:rFonts w:hint="eastAsia"/>
        </w:rPr>
        <w:t>经过初步筛选后，我们将目标菌群范围缩小到了29个，足够建立一个线性回归模型了。为了更直观地看到菌群与胆固醇的相关性，我们建立了一个普通的线性回归模型，并用计算结果绘制了以下柱状图：</w:t>
      </w:r>
    </w:p>
    <w:p w14:paraId="2BA47A99" w14:textId="6B3E904C" w:rsidR="00E82535" w:rsidRPr="00910582" w:rsidRDefault="000462A3">
      <w:pPr>
        <w:spacing w:line="120" w:lineRule="auto"/>
      </w:pPr>
      <w:commentRangeStart w:id="9"/>
      <w:commentRangeStart w:id="10"/>
      <w:commentRangeEnd w:id="9"/>
      <w:r>
        <w:rPr>
          <w:rStyle w:val="CommentReference"/>
        </w:rPr>
        <w:commentReference w:id="9"/>
      </w:r>
      <w:commentRangeEnd w:id="10"/>
      <w:r w:rsidR="005D1DC7">
        <w:rPr>
          <w:rStyle w:val="CommentReference"/>
        </w:rPr>
        <w:commentReference w:id="10"/>
      </w:r>
      <w:r w:rsidR="00910582">
        <w:rPr>
          <w:noProof/>
        </w:rPr>
        <w:drawing>
          <wp:inline distT="0" distB="0" distL="0" distR="0" wp14:anchorId="56C4735F" wp14:editId="5845F220">
            <wp:extent cx="5274310" cy="3223260"/>
            <wp:effectExtent l="0" t="0" r="0" b="0"/>
            <wp:docPr id="106040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04751" name="Picture 1060404751"/>
                    <pic:cNvPicPr/>
                  </pic:nvPicPr>
                  <pic:blipFill>
                    <a:blip r:embed="rId11">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14:paraId="5FFFF90D" w14:textId="77777777" w:rsidR="00E82535" w:rsidRDefault="00000000">
      <w:pPr>
        <w:spacing w:line="120" w:lineRule="auto"/>
        <w:jc w:val="center"/>
        <w:rPr>
          <w:sz w:val="13"/>
          <w:szCs w:val="13"/>
        </w:rPr>
      </w:pPr>
      <w:r>
        <w:rPr>
          <w:rFonts w:hint="eastAsia"/>
          <w:sz w:val="13"/>
          <w:szCs w:val="13"/>
        </w:rPr>
        <w:t>图2</w:t>
      </w:r>
    </w:p>
    <w:p w14:paraId="7A024DC6" w14:textId="20D8D191" w:rsidR="00E82535" w:rsidRDefault="00000000" w:rsidP="00CE128E">
      <w:pPr>
        <w:spacing w:line="120" w:lineRule="auto"/>
        <w:ind w:firstLineChars="200" w:firstLine="420"/>
      </w:pPr>
      <w:r>
        <w:rPr>
          <w:rFonts w:hint="eastAsia"/>
        </w:rPr>
        <w:t>这幅图的结果未考虑饮食等因素的影响，但是能让我们大致了解菌群与血脂的相关性。为了得到更准确的结果，我们还需要</w:t>
      </w:r>
      <w:r w:rsidR="00923F79">
        <w:rPr>
          <w:rFonts w:hint="eastAsia"/>
        </w:rPr>
        <w:t>加入其他变量的影响因素</w:t>
      </w:r>
      <w:r>
        <w:rPr>
          <w:rFonts w:hint="eastAsia"/>
        </w:rPr>
        <w:t>继续</w:t>
      </w:r>
      <w:r w:rsidR="004327EC">
        <w:rPr>
          <w:rFonts w:hint="eastAsia"/>
        </w:rPr>
        <w:t>分析</w:t>
      </w:r>
      <w:r>
        <w:rPr>
          <w:rFonts w:hint="eastAsia"/>
        </w:rPr>
        <w:t>。</w:t>
      </w:r>
    </w:p>
    <w:p w14:paraId="456E8DE7" w14:textId="77777777" w:rsidR="00E82535" w:rsidRDefault="00E82535">
      <w:pPr>
        <w:spacing w:line="120" w:lineRule="auto"/>
      </w:pPr>
    </w:p>
    <w:p w14:paraId="3D46C331" w14:textId="77777777" w:rsidR="00E82535" w:rsidRDefault="00000000" w:rsidP="00CE128E">
      <w:pPr>
        <w:spacing w:line="120" w:lineRule="auto"/>
        <w:ind w:firstLineChars="200" w:firstLine="420"/>
      </w:pPr>
      <w:r>
        <w:rPr>
          <w:rFonts w:hint="eastAsia"/>
        </w:rPr>
        <w:t>我们将得到的第一批菌群与患者的运动情况等数据结合在一起作为自变量进行了传统的线性回归，并通过筛选模型返回的P-value等统计学指标进行二次筛选。最后我们将饮食数据与菌群数据一起进行第三次线性回归，并且得到了最终的结果。第三次回归也是最后一次回归，目的在于防止我们遗漏饮食因素对血脂的影响，从而保障结果的严谨和全面。</w:t>
      </w:r>
    </w:p>
    <w:p w14:paraId="5EBAF455" w14:textId="77777777" w:rsidR="00E82535" w:rsidRDefault="00E82535">
      <w:pPr>
        <w:spacing w:line="120" w:lineRule="auto"/>
      </w:pPr>
    </w:p>
    <w:p w14:paraId="453C504C" w14:textId="77777777" w:rsidR="00E82535" w:rsidRDefault="00000000">
      <w:pPr>
        <w:spacing w:line="120" w:lineRule="auto"/>
        <w:rPr>
          <w:ins w:id="11" w:author="钟 文皓" w:date="2023-09-09T22:54:00Z"/>
        </w:rPr>
      </w:pPr>
      <w:r>
        <w:rPr>
          <w:rFonts w:hint="eastAsia"/>
        </w:rPr>
        <w:t>2.3 分析结果</w:t>
      </w:r>
    </w:p>
    <w:p w14:paraId="7D53D7B8" w14:textId="3AC365DD" w:rsidR="00574FEA" w:rsidRDefault="00574FEA">
      <w:pPr>
        <w:spacing w:line="120" w:lineRule="auto"/>
      </w:pPr>
      <w:r>
        <w:rPr>
          <w:rFonts w:hint="eastAsia"/>
        </w:rPr>
        <w:lastRenderedPageBreak/>
        <w:t>2.3.1</w:t>
      </w:r>
      <w:r>
        <w:t xml:space="preserve"> </w:t>
      </w:r>
      <w:r>
        <w:rPr>
          <w:rFonts w:hint="eastAsia"/>
        </w:rPr>
        <w:t>菌群与血脂的相关性结果</w:t>
      </w:r>
    </w:p>
    <w:p w14:paraId="35E15145" w14:textId="77777777" w:rsidR="00E82535" w:rsidRDefault="00000000" w:rsidP="00CE128E">
      <w:pPr>
        <w:spacing w:line="120" w:lineRule="auto"/>
        <w:ind w:firstLineChars="200" w:firstLine="420"/>
      </w:pPr>
      <w:r>
        <w:rPr>
          <w:rFonts w:hint="eastAsia"/>
        </w:rPr>
        <w:t>最终结合多方面的因素，在考察了回归模型的P值等统计学参数后，有以下两种肠道菌群被我们认定对血脂有较显著影响：</w:t>
      </w:r>
    </w:p>
    <w:p w14:paraId="1FF79FDB" w14:textId="77777777" w:rsidR="00E82535" w:rsidRDefault="00000000">
      <w:pPr>
        <w:spacing w:line="120" w:lineRule="auto"/>
      </w:pPr>
      <w:r>
        <w:rPr>
          <w:rFonts w:hint="eastAsia"/>
        </w:rPr>
        <w:t>d__Bacteria;p__Actinobacteriota;c__Coriobacteriia;o__Coriobacteriales;f__Coriobacteriaceae;g__Enorma（中文名：巨大角杆菌属，P-value = 0.03563885，与TC、LDL-C水平呈正相关）；</w:t>
      </w:r>
    </w:p>
    <w:p w14:paraId="79BC5B96" w14:textId="4446765D" w:rsidR="00E82535" w:rsidRDefault="00000000">
      <w:pPr>
        <w:spacing w:line="120" w:lineRule="auto"/>
      </w:pPr>
      <w:r>
        <w:rPr>
          <w:rFonts w:hint="eastAsia"/>
        </w:rPr>
        <w:t>d__Bacteria;p__Firmicutes;c__Clostridia;o__Lachnospirales;f__Lachnospiraceae;g__Frisingicoccus（中文名：</w:t>
      </w:r>
      <w:proofErr w:type="gramStart"/>
      <w:r>
        <w:rPr>
          <w:rFonts w:hint="eastAsia"/>
        </w:rPr>
        <w:t>弗里辛</w:t>
      </w:r>
      <w:proofErr w:type="gramEnd"/>
      <w:r>
        <w:rPr>
          <w:rFonts w:hint="eastAsia"/>
        </w:rPr>
        <w:t>球菌，P-value = 0.003784949，与TC、LDL-C水平呈负相关）</w:t>
      </w:r>
      <w:r w:rsidR="00CE128E">
        <w:rPr>
          <w:rFonts w:hint="eastAsia"/>
        </w:rPr>
        <w:t>。</w:t>
      </w:r>
    </w:p>
    <w:p w14:paraId="4A129130" w14:textId="5EBD729F" w:rsidR="00E82535" w:rsidRDefault="00000000" w:rsidP="00CE128E">
      <w:pPr>
        <w:spacing w:line="120" w:lineRule="auto"/>
        <w:ind w:firstLineChars="200" w:firstLine="420"/>
      </w:pPr>
      <w:r>
        <w:rPr>
          <w:rFonts w:hint="eastAsia"/>
        </w:rPr>
        <w:t>通过进一步对这些菌群进行研究，有望</w:t>
      </w:r>
      <w:r w:rsidR="000462A3">
        <w:rPr>
          <w:rFonts w:hint="eastAsia"/>
        </w:rPr>
        <w:t>发现血脂相关的肠道菌群靶点</w:t>
      </w:r>
      <w:r>
        <w:rPr>
          <w:rFonts w:hint="eastAsia"/>
        </w:rPr>
        <w:t>，</w:t>
      </w:r>
      <w:r w:rsidR="000462A3">
        <w:rPr>
          <w:rFonts w:hint="eastAsia"/>
        </w:rPr>
        <w:t>为</w:t>
      </w:r>
      <w:r>
        <w:rPr>
          <w:rFonts w:hint="eastAsia"/>
        </w:rPr>
        <w:t>治疗妊娠期糖尿病</w:t>
      </w:r>
      <w:r w:rsidR="000462A3">
        <w:rPr>
          <w:rFonts w:hint="eastAsia"/>
        </w:rPr>
        <w:t>提供新的角度</w:t>
      </w:r>
      <w:r>
        <w:rPr>
          <w:rFonts w:hint="eastAsia"/>
        </w:rPr>
        <w:t>。</w:t>
      </w:r>
    </w:p>
    <w:p w14:paraId="4558B67A" w14:textId="77777777" w:rsidR="00E82535" w:rsidRDefault="00000000">
      <w:pPr>
        <w:spacing w:line="120" w:lineRule="auto"/>
      </w:pPr>
      <w:r>
        <w:rPr>
          <w:rFonts w:hint="eastAsia"/>
          <w:noProof/>
        </w:rPr>
        <w:drawing>
          <wp:inline distT="0" distB="0" distL="0" distR="0" wp14:anchorId="3CA61902" wp14:editId="4B1A48C1">
            <wp:extent cx="5274310" cy="3223260"/>
            <wp:effectExtent l="0" t="0" r="13970" b="7620"/>
            <wp:docPr id="152487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74955"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14:paraId="775D5091" w14:textId="77777777" w:rsidR="00E82535" w:rsidRDefault="00000000">
      <w:pPr>
        <w:spacing w:line="120" w:lineRule="auto"/>
        <w:jc w:val="center"/>
        <w:rPr>
          <w:sz w:val="13"/>
          <w:szCs w:val="13"/>
        </w:rPr>
      </w:pPr>
      <w:r>
        <w:rPr>
          <w:rFonts w:hint="eastAsia"/>
          <w:sz w:val="13"/>
          <w:szCs w:val="13"/>
        </w:rPr>
        <w:t>图3</w:t>
      </w:r>
    </w:p>
    <w:p w14:paraId="4D65C8D0" w14:textId="4A64B0B1" w:rsidR="00574FEA" w:rsidRDefault="00574FEA" w:rsidP="00B94322">
      <w:pPr>
        <w:spacing w:line="120" w:lineRule="auto"/>
      </w:pPr>
      <w:r>
        <w:rPr>
          <w:rFonts w:hint="eastAsia"/>
        </w:rPr>
        <w:t>2.3.2</w:t>
      </w:r>
      <w:r>
        <w:t xml:space="preserve"> </w:t>
      </w:r>
      <w:r>
        <w:rPr>
          <w:rFonts w:hint="eastAsia"/>
        </w:rPr>
        <w:t>血脂水平与相关菌群丰度存在显著关联</w:t>
      </w:r>
    </w:p>
    <w:p w14:paraId="253600AE" w14:textId="2ADE614B" w:rsidR="00E82535" w:rsidRDefault="00000000" w:rsidP="00CE128E">
      <w:pPr>
        <w:spacing w:line="120" w:lineRule="auto"/>
        <w:ind w:firstLineChars="200" w:firstLine="420"/>
      </w:pPr>
      <w:r>
        <w:rPr>
          <w:rFonts w:hint="eastAsia"/>
        </w:rPr>
        <w:t>按照血液中LDL-C的水平，我们以2.6 mmol/L的LDL-C浓度为标准，将数据</w:t>
      </w:r>
      <w:proofErr w:type="gramStart"/>
      <w:r>
        <w:rPr>
          <w:rFonts w:hint="eastAsia"/>
        </w:rPr>
        <w:t>集分为</w:t>
      </w:r>
      <w:proofErr w:type="gramEnd"/>
      <w:r>
        <w:rPr>
          <w:rFonts w:hint="eastAsia"/>
        </w:rPr>
        <w:t>高水平组与低水平组</w:t>
      </w:r>
      <w:r>
        <w:rPr>
          <w:rFonts w:hint="eastAsia"/>
        </w:rPr>
        <w:fldChar w:fldCharType="begin"/>
      </w:r>
      <w:r>
        <w:rPr>
          <w:rFonts w:hint="eastAsia"/>
        </w:rPr>
        <w:instrText xml:space="preserve"> REF _Ref144751524 \r \h </w:instrText>
      </w:r>
      <w:r>
        <w:rPr>
          <w:rFonts w:hint="eastAsia"/>
        </w:rPr>
      </w:r>
      <w:r>
        <w:rPr>
          <w:rFonts w:hint="eastAsia"/>
        </w:rPr>
        <w:fldChar w:fldCharType="separate"/>
      </w:r>
      <w:r>
        <w:rPr>
          <w:rFonts w:hint="eastAsia"/>
        </w:rPr>
        <w:t>[</w:t>
      </w:r>
      <w:r w:rsidR="00202050">
        <w:rPr>
          <w:rFonts w:hint="eastAsia"/>
        </w:rPr>
        <w:t>5</w:t>
      </w:r>
      <w:r>
        <w:rPr>
          <w:rFonts w:hint="eastAsia"/>
        </w:rPr>
        <w:t>]</w:t>
      </w:r>
      <w:r>
        <w:rPr>
          <w:rFonts w:hint="eastAsia"/>
        </w:rPr>
        <w:fldChar w:fldCharType="end"/>
      </w:r>
      <w:r>
        <w:rPr>
          <w:rFonts w:hint="eastAsia"/>
        </w:rPr>
        <w:t>。高水平LDL-C个体更容易患心血管疾病</w:t>
      </w:r>
      <w:r>
        <w:rPr>
          <w:rFonts w:hint="eastAsia"/>
        </w:rPr>
        <w:fldChar w:fldCharType="begin"/>
      </w:r>
      <w:r>
        <w:rPr>
          <w:rFonts w:hint="eastAsia"/>
        </w:rPr>
        <w:instrText xml:space="preserve"> REF _Ref144724273 \n \h </w:instrText>
      </w:r>
      <w:r>
        <w:rPr>
          <w:rFonts w:hint="eastAsia"/>
        </w:rPr>
      </w:r>
      <w:r>
        <w:rPr>
          <w:rFonts w:hint="eastAsia"/>
        </w:rPr>
        <w:fldChar w:fldCharType="separate"/>
      </w:r>
      <w:r>
        <w:rPr>
          <w:rFonts w:hint="eastAsia"/>
        </w:rPr>
        <w:t>[</w:t>
      </w:r>
      <w:r w:rsidR="00202050">
        <w:rPr>
          <w:rFonts w:hint="eastAsia"/>
        </w:rPr>
        <w:t>6</w:t>
      </w:r>
      <w:r>
        <w:rPr>
          <w:rFonts w:hint="eastAsia"/>
        </w:rPr>
        <w:t>]</w:t>
      </w:r>
      <w:r>
        <w:rPr>
          <w:rFonts w:hint="eastAsia"/>
        </w:rPr>
        <w:fldChar w:fldCharType="end"/>
      </w:r>
      <w:r>
        <w:rPr>
          <w:rFonts w:hint="eastAsia"/>
        </w:rPr>
        <w:t>，因此有必要研究对LDL-C有影响的菌群。</w:t>
      </w:r>
    </w:p>
    <w:p w14:paraId="23C4D6E0" w14:textId="77777777" w:rsidR="00E82535" w:rsidRDefault="00E82535">
      <w:pPr>
        <w:spacing w:line="120" w:lineRule="auto"/>
      </w:pPr>
    </w:p>
    <w:p w14:paraId="517403AD" w14:textId="77777777" w:rsidR="00E82535" w:rsidRDefault="00000000" w:rsidP="00CE128E">
      <w:pPr>
        <w:spacing w:line="120" w:lineRule="auto"/>
        <w:ind w:firstLineChars="200" w:firstLine="420"/>
      </w:pPr>
      <w:r>
        <w:rPr>
          <w:rFonts w:hint="eastAsia"/>
        </w:rPr>
        <w:t>通过箱图，我们不难看</w:t>
      </w:r>
      <w:commentRangeStart w:id="12"/>
      <w:commentRangeStart w:id="13"/>
      <w:r>
        <w:rPr>
          <w:rFonts w:hint="eastAsia"/>
        </w:rPr>
        <w:t>出，菌群丰度与LDL-C水平之间有明显的关联，且与在上文中得出的结论互相印证。因此，我们也许可以为高血脂</w:t>
      </w:r>
      <w:proofErr w:type="gramStart"/>
      <w:r>
        <w:rPr>
          <w:rFonts w:hint="eastAsia"/>
        </w:rPr>
        <w:t>疾</w:t>
      </w:r>
      <w:commentRangeEnd w:id="12"/>
      <w:proofErr w:type="gramEnd"/>
      <w:r w:rsidR="000462A3">
        <w:rPr>
          <w:rStyle w:val="CommentReference"/>
        </w:rPr>
        <w:commentReference w:id="12"/>
      </w:r>
      <w:commentRangeEnd w:id="13"/>
      <w:r w:rsidR="00574FEA">
        <w:rPr>
          <w:rStyle w:val="CommentReference"/>
        </w:rPr>
        <w:commentReference w:id="13"/>
      </w:r>
      <w:r>
        <w:rPr>
          <w:rFonts w:hint="eastAsia"/>
        </w:rPr>
        <w:t>病、心血管疾病的治疗和预防提供新的思路。</w:t>
      </w:r>
    </w:p>
    <w:p w14:paraId="6ABDD571" w14:textId="77777777" w:rsidR="00E82535" w:rsidRDefault="00000000">
      <w:pPr>
        <w:spacing w:line="120" w:lineRule="auto"/>
      </w:pPr>
      <w:r>
        <w:rPr>
          <w:rFonts w:hint="eastAsia"/>
          <w:noProof/>
        </w:rPr>
        <w:lastRenderedPageBreak/>
        <w:drawing>
          <wp:inline distT="0" distB="0" distL="0" distR="0" wp14:anchorId="4A65E496" wp14:editId="41FF2B7A">
            <wp:extent cx="5274310" cy="3222625"/>
            <wp:effectExtent l="0" t="0" r="13970" b="8255"/>
            <wp:docPr id="584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60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3223189"/>
                    </a:xfrm>
                    <a:prstGeom prst="rect">
                      <a:avLst/>
                    </a:prstGeom>
                  </pic:spPr>
                </pic:pic>
              </a:graphicData>
            </a:graphic>
          </wp:inline>
        </w:drawing>
      </w:r>
    </w:p>
    <w:p w14:paraId="0FB248D7" w14:textId="77777777" w:rsidR="00E82535" w:rsidRDefault="00000000">
      <w:pPr>
        <w:spacing w:line="120" w:lineRule="auto"/>
        <w:jc w:val="center"/>
        <w:rPr>
          <w:sz w:val="13"/>
          <w:szCs w:val="13"/>
        </w:rPr>
      </w:pPr>
      <w:r>
        <w:rPr>
          <w:rFonts w:hint="eastAsia"/>
          <w:sz w:val="13"/>
          <w:szCs w:val="13"/>
        </w:rPr>
        <w:t>图4</w:t>
      </w:r>
    </w:p>
    <w:p w14:paraId="5E6B90CB" w14:textId="77777777" w:rsidR="00E82535" w:rsidRDefault="00E82535">
      <w:pPr>
        <w:spacing w:line="120" w:lineRule="auto"/>
      </w:pPr>
    </w:p>
    <w:p w14:paraId="5F9EB13B" w14:textId="7E9116CE" w:rsidR="00E82535" w:rsidRDefault="00574FEA">
      <w:pPr>
        <w:spacing w:line="120" w:lineRule="auto"/>
      </w:pPr>
      <w:r>
        <w:rPr>
          <w:rFonts w:hint="eastAsia"/>
        </w:rPr>
        <w:t>2.3.3菌群与菌群，以及食物与菌群间的联系</w:t>
      </w:r>
    </w:p>
    <w:p w14:paraId="66021D71" w14:textId="398531C6" w:rsidR="00E82535" w:rsidRDefault="00000000" w:rsidP="00CE128E">
      <w:pPr>
        <w:spacing w:line="120" w:lineRule="auto"/>
        <w:ind w:firstLineChars="200" w:firstLine="420"/>
      </w:pPr>
      <w:r>
        <w:rPr>
          <w:rFonts w:hint="eastAsia"/>
        </w:rPr>
        <w:t>食疗在糖尿病患者的治疗中占据非常重要的地位。通过探究食物对菌群以及血脂的影响，医生和营养学家可以糖尿病患者提供更</w:t>
      </w:r>
      <w:commentRangeStart w:id="14"/>
      <w:commentRangeStart w:id="15"/>
      <w:r>
        <w:rPr>
          <w:rFonts w:hint="eastAsia"/>
        </w:rPr>
        <w:t>科学的</w:t>
      </w:r>
      <w:proofErr w:type="gramStart"/>
      <w:r>
        <w:rPr>
          <w:rFonts w:hint="eastAsia"/>
        </w:rPr>
        <w:t>饮食建</w:t>
      </w:r>
      <w:commentRangeEnd w:id="14"/>
      <w:proofErr w:type="gramEnd"/>
      <w:r w:rsidR="000462A3">
        <w:rPr>
          <w:rStyle w:val="CommentReference"/>
        </w:rPr>
        <w:commentReference w:id="14"/>
      </w:r>
      <w:commentRangeEnd w:id="15"/>
      <w:r w:rsidR="00574FEA">
        <w:rPr>
          <w:rStyle w:val="CommentReference"/>
        </w:rPr>
        <w:commentReference w:id="15"/>
      </w:r>
      <w:r>
        <w:rPr>
          <w:rFonts w:hint="eastAsia"/>
        </w:rPr>
        <w:t>议。</w:t>
      </w:r>
      <w:commentRangeStart w:id="16"/>
      <w:commentRangeStart w:id="17"/>
      <w:r>
        <w:rPr>
          <w:rFonts w:hint="eastAsia"/>
        </w:rPr>
        <w:t>在此，我们可以</w:t>
      </w:r>
      <w:r w:rsidR="0087132F">
        <w:rPr>
          <w:rFonts w:hint="eastAsia"/>
        </w:rPr>
        <w:t>建立以菌群丰度为因变量，食物为自变量的线性回归模型</w:t>
      </w:r>
      <w:r>
        <w:rPr>
          <w:rFonts w:hint="eastAsia"/>
        </w:rPr>
        <w:t>进行探究</w:t>
      </w:r>
      <w:r w:rsidR="0087132F">
        <w:rPr>
          <w:rFonts w:hint="eastAsia"/>
        </w:rPr>
        <w:t>，并绘制饮食与菌群间相关性的柱状图，以便直观地呈现结果</w:t>
      </w:r>
      <w:r>
        <w:rPr>
          <w:rFonts w:hint="eastAsia"/>
        </w:rPr>
        <w:t>。</w:t>
      </w:r>
      <w:commentRangeEnd w:id="16"/>
      <w:r w:rsidR="000462A3">
        <w:rPr>
          <w:rStyle w:val="CommentReference"/>
        </w:rPr>
        <w:commentReference w:id="16"/>
      </w:r>
      <w:commentRangeEnd w:id="17"/>
      <w:r w:rsidR="00574FEA">
        <w:rPr>
          <w:rStyle w:val="CommentReference"/>
        </w:rPr>
        <w:commentReference w:id="17"/>
      </w:r>
    </w:p>
    <w:p w14:paraId="7A305F4C" w14:textId="77777777" w:rsidR="00E82535" w:rsidRDefault="00000000">
      <w:r>
        <w:rPr>
          <w:rFonts w:hint="eastAsia"/>
          <w:noProof/>
        </w:rPr>
        <w:drawing>
          <wp:inline distT="0" distB="0" distL="0" distR="0" wp14:anchorId="7533D11E" wp14:editId="5FEA5805">
            <wp:extent cx="5274310" cy="3223260"/>
            <wp:effectExtent l="0" t="0" r="13970" b="7620"/>
            <wp:docPr id="42355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50548"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14:paraId="56984E63" w14:textId="77777777" w:rsidR="00574FEA" w:rsidRDefault="00574FEA" w:rsidP="00574FEA">
      <w:pPr>
        <w:spacing w:line="120" w:lineRule="auto"/>
      </w:pPr>
      <w:r>
        <w:rPr>
          <w:rFonts w:hint="eastAsia"/>
        </w:rPr>
        <w:t>3</w:t>
      </w:r>
      <w:r>
        <w:t xml:space="preserve"> </w:t>
      </w:r>
      <w:r>
        <w:rPr>
          <w:rFonts w:hint="eastAsia"/>
        </w:rPr>
        <w:t>讨论</w:t>
      </w:r>
    </w:p>
    <w:p w14:paraId="2C041876" w14:textId="77777777" w:rsidR="00574FEA" w:rsidRDefault="00574FEA" w:rsidP="00574FEA">
      <w:pPr>
        <w:spacing w:line="120" w:lineRule="auto"/>
      </w:pPr>
      <w:r>
        <w:rPr>
          <w:rFonts w:hint="eastAsia"/>
        </w:rPr>
        <w:t>3.1 肠道菌群对生命活动的重要性</w:t>
      </w:r>
    </w:p>
    <w:p w14:paraId="342B414F" w14:textId="77777777" w:rsidR="00574FEA" w:rsidRDefault="00574FEA" w:rsidP="00574FEA">
      <w:pPr>
        <w:spacing w:line="120" w:lineRule="auto"/>
        <w:ind w:firstLineChars="200" w:firstLine="420"/>
      </w:pPr>
      <w:r>
        <w:rPr>
          <w:rFonts w:hint="eastAsia"/>
        </w:rPr>
        <w:t>李兰娟院士在首届西湖生物大数据与健康创新论坛上曾做过一个关于肠道微生态概述、</w:t>
      </w:r>
      <w:r>
        <w:rPr>
          <w:rFonts w:hint="eastAsia"/>
        </w:rPr>
        <w:lastRenderedPageBreak/>
        <w:t>肠道微生态与宿主免疫代谢相关性的报告。在研究中，无菌大鼠的免疫力普遍低于非无菌大鼠，印证了肠道菌群在动物正常生命活动中的重要作用。研究肠道微生物，可能为人类的某些疾病找到全新的解决思路。</w:t>
      </w:r>
    </w:p>
    <w:p w14:paraId="7663E937" w14:textId="77777777" w:rsidR="00E82535" w:rsidRDefault="00E82535" w:rsidP="005D1DC7">
      <w:pPr>
        <w:jc w:val="left"/>
        <w:rPr>
          <w:rFonts w:ascii="宋体" w:eastAsia="宋体" w:hAnsi="宋体" w:cs="宋体" w:hint="eastAsia"/>
          <w:color w:val="000000"/>
          <w:kern w:val="0"/>
          <w:sz w:val="24"/>
          <w:szCs w:val="24"/>
        </w:rPr>
      </w:pPr>
    </w:p>
    <w:p w14:paraId="71F6E6C7" w14:textId="45D34EB9" w:rsidR="00E82535" w:rsidRDefault="00000000">
      <w:pPr>
        <w:spacing w:line="120" w:lineRule="auto"/>
      </w:pPr>
      <w:r>
        <w:rPr>
          <w:rFonts w:hint="eastAsia"/>
        </w:rPr>
        <w:t>4总结与</w:t>
      </w:r>
      <w:r w:rsidR="000462A3">
        <w:rPr>
          <w:rFonts w:hint="eastAsia"/>
        </w:rPr>
        <w:t>展望</w:t>
      </w:r>
    </w:p>
    <w:p w14:paraId="28004D9D" w14:textId="77777777" w:rsidR="00E82535" w:rsidRDefault="00000000" w:rsidP="00CE128E">
      <w:pPr>
        <w:spacing w:line="120" w:lineRule="auto"/>
        <w:ind w:firstLineChars="200" w:firstLine="420"/>
      </w:pPr>
      <w:r>
        <w:rPr>
          <w:rFonts w:hint="eastAsia"/>
        </w:rPr>
        <w:t>孕妇的产前血脂状况对新生儿的各项指标如体重会产生影响[9]，所以对孕妇血脂健康调控的精准建议治疗方案的提供迫在眉睫。通过本次研究，我们找到了与孕妇血脂关联较大的肠道菌群，据此，可以通过对孕妇这几类肠道菌群含量密度的检测，根据各孕妇的各自具体情况精准地进行治疗调理方案的制定。我们还研究了关于膳食和运动对于孕妇血脂的影响，临床上可以通过对孕妇的膳食搭配与运动的精准调控来控制孕妇血脂情况，从而保证孕妇和胎儿的健康。</w:t>
      </w:r>
    </w:p>
    <w:p w14:paraId="2EAE5A7A" w14:textId="5E37AB72" w:rsidR="00E82535" w:rsidRDefault="00000000" w:rsidP="00CE128E">
      <w:pPr>
        <w:spacing w:line="120" w:lineRule="auto"/>
        <w:ind w:firstLineChars="200" w:firstLine="420"/>
      </w:pPr>
      <w:r>
        <w:rPr>
          <w:rFonts w:hint="eastAsia"/>
        </w:rPr>
        <w:t>处理数据可以得知，肠道菌群、膳食、运动在调节血脂方面起着重要作用。虽然个体之间有差异，但通过个体调控来维持良好的肠道菌群、合理的膳食、以及适当的运动可以使妊娠期孕妇的血脂维持在健康范围。肠道菌群可以通过多种途径影响血脂代谢，包括调节胆固醇等。我们希望通过这项研究，可以发现与血脂代谢相关的菌群和，进而探索调节肠道菌群以降低血脂的策略。</w:t>
      </w:r>
    </w:p>
    <w:p w14:paraId="71D1B702" w14:textId="77777777" w:rsidR="00E82535" w:rsidRDefault="00000000" w:rsidP="00CE128E">
      <w:pPr>
        <w:spacing w:line="120" w:lineRule="auto"/>
        <w:ind w:firstLineChars="200" w:firstLine="420"/>
      </w:pPr>
      <w:r>
        <w:rPr>
          <w:rFonts w:hint="eastAsia"/>
        </w:rPr>
        <w:t>本次研究对膳食与肠道菌群的影响研究成果不尽完善，许多膳食对肠道菌群相关性甚微，可能是因为样本数据不足，导致无法得出较为精准的结论，后期的研究方向可以是肠道菌群与膳食之间的关系，通过膳食改善肠道菌群，从而获得长远而持久发的健康收益。此外，我们可以研究肠道菌群与其他因素（如运动等）之间的相关性，进一步揭示肠道菌群在血脂代谢调节中的作用机制。我们希望这些研究结果有助于开发新的预防和治疗高血脂的策略。</w:t>
      </w:r>
    </w:p>
    <w:p w14:paraId="1566CCE1" w14:textId="77777777" w:rsidR="00E82535" w:rsidRDefault="00000000">
      <w:pPr>
        <w:spacing w:line="120" w:lineRule="auto"/>
      </w:pPr>
      <w:r>
        <w:rPr>
          <w:rFonts w:hint="eastAsia"/>
        </w:rPr>
        <w:t>出于时间因素，我们未能进一步进行深层次的研究。通过建立多层神经网络，我们有望进一步发现肠道菌群、食物、B</w:t>
      </w:r>
      <w:r>
        <w:t>MI</w:t>
      </w:r>
      <w:r>
        <w:rPr>
          <w:rFonts w:hint="eastAsia"/>
        </w:rPr>
        <w:t>、运动量、年龄等多重要素与血脂、血糖间的关系，并不断完善妊娠期糖尿病的数学模型。我们相信，在未来，针对每个患者的精确的多组</w:t>
      </w:r>
      <w:proofErr w:type="gramStart"/>
      <w:r>
        <w:rPr>
          <w:rFonts w:hint="eastAsia"/>
        </w:rPr>
        <w:t>学治疗</w:t>
      </w:r>
      <w:proofErr w:type="gramEnd"/>
      <w:r>
        <w:rPr>
          <w:rFonts w:hint="eastAsia"/>
        </w:rPr>
        <w:t>方案将逐渐成为主流的疾病治疗和预防手段。我们相信，在未来，针对每个患者的精确的多组</w:t>
      </w:r>
      <w:proofErr w:type="gramStart"/>
      <w:r>
        <w:rPr>
          <w:rFonts w:hint="eastAsia"/>
        </w:rPr>
        <w:t>学治疗</w:t>
      </w:r>
      <w:proofErr w:type="gramEnd"/>
      <w:r>
        <w:rPr>
          <w:rFonts w:hint="eastAsia"/>
        </w:rPr>
        <w:t>方案将逐渐成为主流的疾病治疗和预防手段。届时，社会的医疗水平和人民的健康水平将达到新的高度。</w:t>
      </w:r>
    </w:p>
    <w:p w14:paraId="4F7B0D66" w14:textId="77777777" w:rsidR="005D1DC7" w:rsidRDefault="005D1DC7">
      <w:pPr>
        <w:spacing w:line="120" w:lineRule="auto"/>
        <w:rPr>
          <w:rFonts w:hint="eastAsia"/>
        </w:rPr>
      </w:pPr>
    </w:p>
    <w:p w14:paraId="7132208E" w14:textId="77777777" w:rsidR="00E82535" w:rsidRDefault="00E82535">
      <w:pPr>
        <w:spacing w:line="120" w:lineRule="auto"/>
        <w:rPr>
          <w:rFonts w:hint="eastAsia"/>
        </w:rPr>
      </w:pPr>
    </w:p>
    <w:p w14:paraId="2B17EB89" w14:textId="77777777" w:rsidR="00E82535" w:rsidRDefault="00000000">
      <w:pPr>
        <w:widowControl/>
        <w:pBdr>
          <w:bottom w:val="single" w:sz="6" w:space="1" w:color="auto"/>
        </w:pBdr>
        <w:rPr>
          <w:rFonts w:ascii="Arial" w:eastAsia="宋体" w:hAnsi="Arial" w:cs="Arial"/>
          <w:kern w:val="0"/>
          <w:sz w:val="16"/>
          <w:szCs w:val="16"/>
        </w:rPr>
      </w:pPr>
      <w:r>
        <w:rPr>
          <w:rFonts w:ascii="Arial" w:eastAsia="宋体" w:hAnsi="Arial" w:cs="Arial" w:hint="eastAsia"/>
          <w:kern w:val="0"/>
          <w:sz w:val="16"/>
          <w:szCs w:val="16"/>
        </w:rPr>
        <w:t>[1]</w:t>
      </w:r>
      <w:r>
        <w:rPr>
          <w:rFonts w:ascii="Arial" w:eastAsia="宋体" w:hAnsi="Arial" w:cs="Arial"/>
          <w:kern w:val="0"/>
          <w:sz w:val="16"/>
          <w:szCs w:val="16"/>
        </w:rPr>
        <w:t>张洁</w:t>
      </w:r>
      <w:r>
        <w:rPr>
          <w:rFonts w:ascii="Arial" w:eastAsia="宋体" w:hAnsi="Arial" w:cs="Arial"/>
          <w:kern w:val="0"/>
          <w:sz w:val="16"/>
          <w:szCs w:val="16"/>
        </w:rPr>
        <w:t>,</w:t>
      </w:r>
      <w:r>
        <w:rPr>
          <w:rFonts w:ascii="Arial" w:eastAsia="宋体" w:hAnsi="Arial" w:cs="Arial"/>
          <w:kern w:val="0"/>
          <w:sz w:val="16"/>
          <w:szCs w:val="16"/>
        </w:rPr>
        <w:t>曹奇</w:t>
      </w:r>
      <w:r>
        <w:rPr>
          <w:rFonts w:ascii="Arial" w:eastAsia="宋体" w:hAnsi="Arial" w:cs="Arial"/>
          <w:kern w:val="0"/>
          <w:sz w:val="16"/>
          <w:szCs w:val="16"/>
        </w:rPr>
        <w:t>,</w:t>
      </w:r>
      <w:r>
        <w:rPr>
          <w:rFonts w:ascii="Arial" w:eastAsia="宋体" w:hAnsi="Arial" w:cs="Arial"/>
          <w:kern w:val="0"/>
          <w:sz w:val="16"/>
          <w:szCs w:val="16"/>
        </w:rPr>
        <w:t>唐朝克</w:t>
      </w:r>
      <w:r>
        <w:rPr>
          <w:rFonts w:ascii="Arial" w:eastAsia="宋体" w:hAnsi="Arial" w:cs="Arial"/>
          <w:kern w:val="0"/>
          <w:sz w:val="16"/>
          <w:szCs w:val="16"/>
        </w:rPr>
        <w:t>.</w:t>
      </w:r>
      <w:r>
        <w:rPr>
          <w:rFonts w:ascii="Arial" w:eastAsia="宋体" w:hAnsi="Arial" w:cs="Arial"/>
          <w:kern w:val="0"/>
          <w:sz w:val="16"/>
          <w:szCs w:val="16"/>
        </w:rPr>
        <w:t>胆固醇与骨质疏松</w:t>
      </w:r>
      <w:r>
        <w:rPr>
          <w:rFonts w:ascii="Arial" w:eastAsia="宋体" w:hAnsi="Arial" w:cs="Arial"/>
          <w:kern w:val="0"/>
          <w:sz w:val="16"/>
          <w:szCs w:val="16"/>
        </w:rPr>
        <w:t>[J].</w:t>
      </w:r>
      <w:r>
        <w:rPr>
          <w:rFonts w:ascii="Arial" w:eastAsia="宋体" w:hAnsi="Arial" w:cs="Arial"/>
          <w:kern w:val="0"/>
          <w:sz w:val="16"/>
          <w:szCs w:val="16"/>
        </w:rPr>
        <w:t>中国动脉硬化杂志</w:t>
      </w:r>
      <w:r>
        <w:rPr>
          <w:rFonts w:ascii="Arial" w:eastAsia="宋体" w:hAnsi="Arial" w:cs="Arial"/>
          <w:kern w:val="0"/>
          <w:sz w:val="16"/>
          <w:szCs w:val="16"/>
        </w:rPr>
        <w:t>,2017,25(4):422~426.</w:t>
      </w:r>
    </w:p>
    <w:p w14:paraId="7166A692" w14:textId="228C6F1E" w:rsidR="00E82535" w:rsidRDefault="00000000">
      <w:pPr>
        <w:widowControl/>
        <w:pBdr>
          <w:bottom w:val="single" w:sz="6" w:space="1" w:color="auto"/>
        </w:pBdr>
        <w:rPr>
          <w:rFonts w:ascii="Arial" w:eastAsia="宋体" w:hAnsi="Arial" w:cs="Arial"/>
          <w:kern w:val="0"/>
          <w:sz w:val="16"/>
          <w:szCs w:val="16"/>
        </w:rPr>
      </w:pPr>
      <w:r>
        <w:rPr>
          <w:rFonts w:ascii="Arial" w:eastAsia="宋体" w:hAnsi="Arial" w:cs="Arial" w:hint="eastAsia"/>
          <w:kern w:val="0"/>
          <w:sz w:val="16"/>
          <w:szCs w:val="16"/>
        </w:rPr>
        <w:t>[</w:t>
      </w:r>
      <w:r w:rsidR="00202050">
        <w:rPr>
          <w:rFonts w:ascii="Arial" w:eastAsia="宋体" w:hAnsi="Arial" w:cs="Arial" w:hint="eastAsia"/>
          <w:kern w:val="0"/>
          <w:sz w:val="16"/>
          <w:szCs w:val="16"/>
        </w:rPr>
        <w:t>2</w:t>
      </w:r>
      <w:r>
        <w:rPr>
          <w:rFonts w:ascii="Arial" w:eastAsia="宋体" w:hAnsi="Arial" w:cs="Arial" w:hint="eastAsia"/>
          <w:kern w:val="0"/>
          <w:sz w:val="16"/>
          <w:szCs w:val="16"/>
        </w:rPr>
        <w:t>]</w:t>
      </w:r>
      <w:r>
        <w:rPr>
          <w:rFonts w:ascii="Arial" w:eastAsia="宋体" w:hAnsi="Arial" w:cs="Arial" w:hint="eastAsia"/>
          <w:kern w:val="0"/>
          <w:sz w:val="16"/>
          <w:szCs w:val="16"/>
        </w:rPr>
        <w:t>王文梅</w:t>
      </w:r>
      <w:r>
        <w:rPr>
          <w:rFonts w:ascii="Arial" w:eastAsia="宋体" w:hAnsi="Arial" w:cs="Arial" w:hint="eastAsia"/>
          <w:kern w:val="0"/>
          <w:sz w:val="16"/>
          <w:szCs w:val="16"/>
        </w:rPr>
        <w:t>,</w:t>
      </w:r>
      <w:r>
        <w:rPr>
          <w:rFonts w:ascii="Arial" w:eastAsia="宋体" w:hAnsi="Arial" w:cs="Arial" w:hint="eastAsia"/>
          <w:kern w:val="0"/>
          <w:sz w:val="16"/>
          <w:szCs w:val="16"/>
        </w:rPr>
        <w:t>许丽</w:t>
      </w:r>
      <w:r>
        <w:rPr>
          <w:rFonts w:ascii="Arial" w:eastAsia="宋体" w:hAnsi="Arial" w:cs="Arial" w:hint="eastAsia"/>
          <w:kern w:val="0"/>
          <w:sz w:val="16"/>
          <w:szCs w:val="16"/>
        </w:rPr>
        <w:t>.</w:t>
      </w:r>
      <w:r>
        <w:rPr>
          <w:rFonts w:ascii="Arial" w:eastAsia="宋体" w:hAnsi="Arial" w:cs="Arial" w:hint="eastAsia"/>
          <w:kern w:val="0"/>
          <w:sz w:val="16"/>
          <w:szCs w:val="16"/>
        </w:rPr>
        <w:t>乳酸菌体外和体内降解胆固醇的机理及其应用</w:t>
      </w:r>
      <w:r>
        <w:rPr>
          <w:rFonts w:ascii="Arial" w:eastAsia="宋体" w:hAnsi="Arial" w:cs="Arial" w:hint="eastAsia"/>
          <w:kern w:val="0"/>
          <w:sz w:val="16"/>
          <w:szCs w:val="16"/>
        </w:rPr>
        <w:t>.</w:t>
      </w:r>
      <w:r>
        <w:rPr>
          <w:rFonts w:ascii="Arial" w:eastAsia="宋体" w:hAnsi="Arial" w:cs="Arial" w:hint="eastAsia"/>
          <w:kern w:val="0"/>
          <w:sz w:val="16"/>
          <w:szCs w:val="16"/>
        </w:rPr>
        <w:t>动物营养学</w:t>
      </w:r>
      <w:r>
        <w:rPr>
          <w:rFonts w:ascii="Arial" w:eastAsia="宋体" w:hAnsi="Arial" w:cs="Arial" w:hint="eastAsia"/>
          <w:kern w:val="0"/>
          <w:sz w:val="16"/>
          <w:szCs w:val="16"/>
        </w:rPr>
        <w:t>,2014,26(2):295~303.</w:t>
      </w:r>
    </w:p>
    <w:p w14:paraId="0A113145" w14:textId="008F85AE" w:rsidR="00E82535" w:rsidRDefault="00000000">
      <w:pPr>
        <w:widowControl/>
        <w:pBdr>
          <w:bottom w:val="single" w:sz="6" w:space="1" w:color="auto"/>
        </w:pBdr>
        <w:rPr>
          <w:rFonts w:ascii="Arial" w:eastAsia="宋体" w:hAnsi="Arial" w:cs="Arial"/>
          <w:kern w:val="0"/>
          <w:sz w:val="16"/>
          <w:szCs w:val="16"/>
        </w:rPr>
      </w:pPr>
      <w:r>
        <w:rPr>
          <w:rFonts w:ascii="Arial" w:eastAsia="宋体" w:hAnsi="Arial" w:cs="Arial" w:hint="eastAsia"/>
          <w:kern w:val="0"/>
          <w:sz w:val="16"/>
          <w:szCs w:val="16"/>
        </w:rPr>
        <w:t>[</w:t>
      </w:r>
      <w:r w:rsidR="00202050">
        <w:rPr>
          <w:rFonts w:ascii="Arial" w:eastAsia="宋体" w:hAnsi="Arial" w:cs="Arial" w:hint="eastAsia"/>
          <w:kern w:val="0"/>
          <w:sz w:val="16"/>
          <w:szCs w:val="16"/>
        </w:rPr>
        <w:t>3</w:t>
      </w:r>
      <w:r>
        <w:rPr>
          <w:rFonts w:ascii="Arial" w:eastAsia="宋体" w:hAnsi="Arial" w:cs="Arial" w:hint="eastAsia"/>
          <w:kern w:val="0"/>
          <w:sz w:val="16"/>
          <w:szCs w:val="16"/>
        </w:rPr>
        <w:t>]</w:t>
      </w:r>
      <w:r>
        <w:rPr>
          <w:rFonts w:ascii="Arial" w:eastAsia="宋体" w:hAnsi="Arial" w:cs="Arial" w:hint="eastAsia"/>
          <w:kern w:val="0"/>
          <w:sz w:val="16"/>
          <w:szCs w:val="16"/>
        </w:rPr>
        <w:t>刘雪姬</w:t>
      </w:r>
      <w:r>
        <w:rPr>
          <w:rFonts w:ascii="Arial" w:eastAsia="宋体" w:hAnsi="Arial" w:cs="Arial" w:hint="eastAsia"/>
          <w:kern w:val="0"/>
          <w:sz w:val="16"/>
          <w:szCs w:val="16"/>
        </w:rPr>
        <w:t>,</w:t>
      </w:r>
      <w:r>
        <w:rPr>
          <w:rFonts w:ascii="Arial" w:eastAsia="宋体" w:hAnsi="Arial" w:cs="Arial" w:hint="eastAsia"/>
          <w:kern w:val="0"/>
          <w:sz w:val="16"/>
          <w:szCs w:val="16"/>
        </w:rPr>
        <w:t>陈庆森</w:t>
      </w:r>
      <w:r>
        <w:rPr>
          <w:rFonts w:ascii="Arial" w:eastAsia="宋体" w:hAnsi="Arial" w:cs="Arial" w:hint="eastAsia"/>
          <w:kern w:val="0"/>
          <w:sz w:val="16"/>
          <w:szCs w:val="16"/>
        </w:rPr>
        <w:t>,</w:t>
      </w:r>
      <w:r>
        <w:rPr>
          <w:rFonts w:ascii="Arial" w:eastAsia="宋体" w:hAnsi="Arial" w:cs="Arial" w:hint="eastAsia"/>
          <w:kern w:val="0"/>
          <w:sz w:val="16"/>
          <w:szCs w:val="16"/>
        </w:rPr>
        <w:t>闫亚丽</w:t>
      </w:r>
      <w:r>
        <w:rPr>
          <w:rFonts w:ascii="Arial" w:eastAsia="宋体" w:hAnsi="Arial" w:cs="Arial" w:hint="eastAsia"/>
          <w:kern w:val="0"/>
          <w:sz w:val="16"/>
          <w:szCs w:val="16"/>
        </w:rPr>
        <w:t>.</w:t>
      </w:r>
      <w:r>
        <w:rPr>
          <w:rFonts w:ascii="Arial" w:eastAsia="宋体" w:hAnsi="Arial" w:cs="Arial" w:hint="eastAsia"/>
          <w:kern w:val="0"/>
          <w:sz w:val="16"/>
          <w:szCs w:val="16"/>
        </w:rPr>
        <w:t>高脂饮食对小鼠肠道菌群的影响</w:t>
      </w:r>
      <w:r>
        <w:rPr>
          <w:rFonts w:ascii="Arial" w:eastAsia="宋体" w:hAnsi="Arial" w:cs="Arial" w:hint="eastAsia"/>
          <w:kern w:val="0"/>
          <w:sz w:val="16"/>
          <w:szCs w:val="16"/>
        </w:rPr>
        <w:t>.</w:t>
      </w:r>
      <w:r>
        <w:rPr>
          <w:rFonts w:ascii="Arial" w:eastAsia="宋体" w:hAnsi="Arial" w:cs="Arial" w:hint="eastAsia"/>
          <w:kern w:val="0"/>
          <w:sz w:val="16"/>
          <w:szCs w:val="16"/>
        </w:rPr>
        <w:t>食品科学</w:t>
      </w:r>
      <w:r>
        <w:rPr>
          <w:rFonts w:ascii="Arial" w:eastAsia="宋体" w:hAnsi="Arial" w:cs="Arial" w:hint="eastAsia"/>
          <w:kern w:val="0"/>
          <w:sz w:val="16"/>
          <w:szCs w:val="16"/>
        </w:rPr>
        <w:t>,2011, Vol.</w:t>
      </w:r>
      <w:proofErr w:type="gramStart"/>
      <w:r>
        <w:rPr>
          <w:rFonts w:ascii="Arial" w:eastAsia="宋体" w:hAnsi="Arial" w:cs="Arial" w:hint="eastAsia"/>
          <w:kern w:val="0"/>
          <w:sz w:val="16"/>
          <w:szCs w:val="16"/>
        </w:rPr>
        <w:t>32,No.</w:t>
      </w:r>
      <w:proofErr w:type="gramEnd"/>
      <w:r>
        <w:rPr>
          <w:rFonts w:ascii="Arial" w:eastAsia="宋体" w:hAnsi="Arial" w:cs="Arial" w:hint="eastAsia"/>
          <w:kern w:val="0"/>
          <w:sz w:val="16"/>
          <w:szCs w:val="16"/>
        </w:rPr>
        <w:t>23:306~311.</w:t>
      </w:r>
      <w:bookmarkStart w:id="18" w:name="_Ref144724239"/>
    </w:p>
    <w:p w14:paraId="509BCBDA" w14:textId="1D080508" w:rsidR="00E82535" w:rsidRPr="0087132F" w:rsidRDefault="00000000">
      <w:pPr>
        <w:widowControl/>
        <w:pBdr>
          <w:bottom w:val="single" w:sz="6" w:space="1" w:color="auto"/>
        </w:pBdr>
        <w:rPr>
          <w:rFonts w:ascii="微软雅黑" w:eastAsia="微软雅黑" w:hAnsi="微软雅黑" w:cs="微软雅黑"/>
          <w:kern w:val="0"/>
          <w:sz w:val="16"/>
          <w:szCs w:val="16"/>
        </w:rPr>
      </w:pPr>
      <w:r w:rsidRPr="0087132F">
        <w:rPr>
          <w:rFonts w:ascii="微软雅黑" w:eastAsia="微软雅黑" w:hAnsi="微软雅黑" w:cs="微软雅黑" w:hint="eastAsia"/>
          <w:kern w:val="0"/>
          <w:sz w:val="16"/>
          <w:szCs w:val="16"/>
        </w:rPr>
        <w:t>[</w:t>
      </w:r>
      <w:proofErr w:type="gramStart"/>
      <w:r w:rsidR="00202050">
        <w:rPr>
          <w:rFonts w:ascii="微软雅黑" w:eastAsia="微软雅黑" w:hAnsi="微软雅黑" w:cs="微软雅黑" w:hint="eastAsia"/>
          <w:kern w:val="0"/>
          <w:sz w:val="16"/>
          <w:szCs w:val="16"/>
        </w:rPr>
        <w:t>4</w:t>
      </w:r>
      <w:r w:rsidRPr="0087132F">
        <w:rPr>
          <w:rFonts w:ascii="微软雅黑" w:eastAsia="微软雅黑" w:hAnsi="微软雅黑" w:cs="微软雅黑" w:hint="eastAsia"/>
          <w:kern w:val="0"/>
          <w:sz w:val="16"/>
          <w:szCs w:val="16"/>
        </w:rPr>
        <w:t>]</w:t>
      </w:r>
      <w:proofErr w:type="spellStart"/>
      <w:r w:rsidRPr="0087132F">
        <w:rPr>
          <w:rFonts w:ascii="微软雅黑" w:eastAsia="微软雅黑" w:hAnsi="微软雅黑" w:cs="微软雅黑" w:hint="eastAsia"/>
          <w:kern w:val="0"/>
          <w:sz w:val="16"/>
          <w:szCs w:val="16"/>
        </w:rPr>
        <w:t>Shengtao</w:t>
      </w:r>
      <w:proofErr w:type="spellEnd"/>
      <w:proofErr w:type="gramEnd"/>
      <w:r w:rsidRPr="0087132F">
        <w:rPr>
          <w:rFonts w:ascii="微软雅黑" w:eastAsia="微软雅黑" w:hAnsi="微软雅黑" w:cs="微软雅黑" w:hint="eastAsia"/>
          <w:kern w:val="0"/>
          <w:sz w:val="16"/>
          <w:szCs w:val="16"/>
        </w:rPr>
        <w:t xml:space="preserve"> Gao , Jinfeng Wang, Maternal and infant microbiome: next-generation indicators and targets for intergenerationalhealthandnutritioncare,Protein&amp;Cell,2023; pwad029,</w:t>
      </w:r>
      <w:hyperlink r:id="rId15" w:history="1">
        <w:r w:rsidRPr="0087132F">
          <w:rPr>
            <w:rFonts w:ascii="微软雅黑" w:eastAsia="微软雅黑" w:hAnsi="微软雅黑" w:cs="微软雅黑" w:hint="eastAsia"/>
            <w:kern w:val="0"/>
            <w:sz w:val="16"/>
            <w:szCs w:val="16"/>
          </w:rPr>
          <w:t>https://doi.org/10.1093/procel/pwad029</w:t>
        </w:r>
      </w:hyperlink>
      <w:bookmarkStart w:id="19" w:name="_Ref144751524"/>
      <w:bookmarkEnd w:id="18"/>
    </w:p>
    <w:p w14:paraId="03E85559" w14:textId="57B5CCD0" w:rsidR="00E82535" w:rsidRDefault="00000000">
      <w:pPr>
        <w:widowControl/>
        <w:pBdr>
          <w:bottom w:val="single" w:sz="6" w:space="1" w:color="auto"/>
        </w:pBdr>
        <w:rPr>
          <w:rFonts w:ascii="微软雅黑" w:eastAsia="微软雅黑" w:hAnsi="微软雅黑" w:cs="微软雅黑"/>
          <w:kern w:val="0"/>
          <w:sz w:val="16"/>
          <w:szCs w:val="16"/>
        </w:rPr>
      </w:pPr>
      <w:r>
        <w:rPr>
          <w:rFonts w:ascii="微软雅黑" w:eastAsia="微软雅黑" w:hAnsi="微软雅黑" w:cs="微软雅黑" w:hint="eastAsia"/>
          <w:kern w:val="0"/>
          <w:sz w:val="16"/>
          <w:szCs w:val="16"/>
        </w:rPr>
        <w:t>[</w:t>
      </w:r>
      <w:r w:rsidR="00202050">
        <w:rPr>
          <w:rFonts w:ascii="微软雅黑" w:eastAsia="微软雅黑" w:hAnsi="微软雅黑" w:cs="微软雅黑" w:hint="eastAsia"/>
          <w:kern w:val="0"/>
          <w:sz w:val="16"/>
          <w:szCs w:val="16"/>
        </w:rPr>
        <w:t>5</w:t>
      </w:r>
      <w:r>
        <w:rPr>
          <w:rFonts w:ascii="微软雅黑" w:eastAsia="微软雅黑" w:hAnsi="微软雅黑" w:cs="微软雅黑" w:hint="eastAsia"/>
          <w:kern w:val="0"/>
          <w:sz w:val="16"/>
          <w:szCs w:val="16"/>
        </w:rPr>
        <w:t>]中国成人血脂异常防治指南修订联合委员会. 中国成人血脂异常防治指南(2016年修订版)[J]. 中华心血管病杂志,2016,44(10)：833-853. DOI: 10.3760/cma.j.issn.0253-3758.2016.10.005</w:t>
      </w:r>
      <w:bookmarkStart w:id="20" w:name="_Ref144724273"/>
      <w:bookmarkEnd w:id="19"/>
    </w:p>
    <w:p w14:paraId="031EE112" w14:textId="747F22C9" w:rsidR="00E82535" w:rsidRDefault="00000000">
      <w:pPr>
        <w:widowControl/>
        <w:pBdr>
          <w:bottom w:val="single" w:sz="6" w:space="1" w:color="auto"/>
        </w:pBdr>
        <w:rPr>
          <w:rFonts w:ascii="微软雅黑" w:eastAsia="微软雅黑" w:hAnsi="微软雅黑" w:cs="微软雅黑"/>
          <w:kern w:val="0"/>
          <w:sz w:val="16"/>
          <w:szCs w:val="16"/>
        </w:rPr>
      </w:pPr>
      <w:r>
        <w:rPr>
          <w:rFonts w:ascii="微软雅黑" w:eastAsia="微软雅黑" w:hAnsi="微软雅黑" w:cs="微软雅黑" w:hint="eastAsia"/>
          <w:kern w:val="0"/>
          <w:sz w:val="16"/>
          <w:szCs w:val="16"/>
        </w:rPr>
        <w:t>[</w:t>
      </w:r>
      <w:proofErr w:type="gramStart"/>
      <w:r w:rsidR="00202050">
        <w:rPr>
          <w:rFonts w:ascii="微软雅黑" w:eastAsia="微软雅黑" w:hAnsi="微软雅黑" w:cs="微软雅黑" w:hint="eastAsia"/>
          <w:kern w:val="0"/>
          <w:sz w:val="16"/>
          <w:szCs w:val="16"/>
        </w:rPr>
        <w:t>6</w:t>
      </w:r>
      <w:r>
        <w:rPr>
          <w:rFonts w:ascii="微软雅黑" w:eastAsia="微软雅黑" w:hAnsi="微软雅黑" w:cs="微软雅黑" w:hint="eastAsia"/>
          <w:kern w:val="0"/>
          <w:sz w:val="16"/>
          <w:szCs w:val="16"/>
        </w:rPr>
        <w:t>]Verbeek</w:t>
      </w:r>
      <w:proofErr w:type="gramEnd"/>
      <w:r>
        <w:rPr>
          <w:rFonts w:ascii="微软雅黑" w:eastAsia="微软雅黑" w:hAnsi="微软雅黑" w:cs="微软雅黑" w:hint="eastAsia"/>
          <w:kern w:val="0"/>
          <w:sz w:val="16"/>
          <w:szCs w:val="16"/>
        </w:rPr>
        <w:t xml:space="preserve"> R, Hoogeveen RM, Langsted A, </w:t>
      </w:r>
      <w:proofErr w:type="spellStart"/>
      <w:r>
        <w:rPr>
          <w:rFonts w:ascii="微软雅黑" w:eastAsia="微软雅黑" w:hAnsi="微软雅黑" w:cs="微软雅黑" w:hint="eastAsia"/>
          <w:kern w:val="0"/>
          <w:sz w:val="16"/>
          <w:szCs w:val="16"/>
        </w:rPr>
        <w:t>Stiekema</w:t>
      </w:r>
      <w:proofErr w:type="spellEnd"/>
      <w:r>
        <w:rPr>
          <w:rFonts w:ascii="微软雅黑" w:eastAsia="微软雅黑" w:hAnsi="微软雅黑" w:cs="微软雅黑" w:hint="eastAsia"/>
          <w:kern w:val="0"/>
          <w:sz w:val="16"/>
          <w:szCs w:val="16"/>
        </w:rPr>
        <w:t xml:space="preserve"> LCA, Verweij SL, </w:t>
      </w:r>
      <w:proofErr w:type="spellStart"/>
      <w:r>
        <w:rPr>
          <w:rFonts w:ascii="微软雅黑" w:eastAsia="微软雅黑" w:hAnsi="微软雅黑" w:cs="微软雅黑" w:hint="eastAsia"/>
          <w:kern w:val="0"/>
          <w:sz w:val="16"/>
          <w:szCs w:val="16"/>
        </w:rPr>
        <w:t>Hovingh</w:t>
      </w:r>
      <w:proofErr w:type="spellEnd"/>
      <w:r>
        <w:rPr>
          <w:rFonts w:ascii="微软雅黑" w:eastAsia="微软雅黑" w:hAnsi="微软雅黑" w:cs="微软雅黑" w:hint="eastAsia"/>
          <w:kern w:val="0"/>
          <w:sz w:val="16"/>
          <w:szCs w:val="16"/>
        </w:rPr>
        <w:t xml:space="preserve"> GK, Wareham NJ, Khaw KT, </w:t>
      </w:r>
      <w:proofErr w:type="spellStart"/>
      <w:r>
        <w:rPr>
          <w:rFonts w:ascii="微软雅黑" w:eastAsia="微软雅黑" w:hAnsi="微软雅黑" w:cs="微软雅黑" w:hint="eastAsia"/>
          <w:kern w:val="0"/>
          <w:sz w:val="16"/>
          <w:szCs w:val="16"/>
        </w:rPr>
        <w:t>Boekholdt</w:t>
      </w:r>
      <w:proofErr w:type="spellEnd"/>
      <w:r>
        <w:rPr>
          <w:rFonts w:ascii="微软雅黑" w:eastAsia="微软雅黑" w:hAnsi="微软雅黑" w:cs="微软雅黑" w:hint="eastAsia"/>
          <w:kern w:val="0"/>
          <w:sz w:val="16"/>
          <w:szCs w:val="16"/>
        </w:rPr>
        <w:t xml:space="preserve"> SM, Nordestgaard BG, Stroes ESG. Cardiovascular disease risk associated with elevated lipoprotein(a) attenuates at low low-density lipoprotein cholesterol levels in a primary prevention setting. </w:t>
      </w:r>
      <w:proofErr w:type="spellStart"/>
      <w:r>
        <w:rPr>
          <w:rFonts w:ascii="微软雅黑" w:eastAsia="微软雅黑" w:hAnsi="微软雅黑" w:cs="微软雅黑" w:hint="eastAsia"/>
          <w:kern w:val="0"/>
          <w:sz w:val="16"/>
          <w:szCs w:val="16"/>
        </w:rPr>
        <w:t>Eur</w:t>
      </w:r>
      <w:proofErr w:type="spellEnd"/>
      <w:r>
        <w:rPr>
          <w:rFonts w:ascii="微软雅黑" w:eastAsia="微软雅黑" w:hAnsi="微软雅黑" w:cs="微软雅黑" w:hint="eastAsia"/>
          <w:kern w:val="0"/>
          <w:sz w:val="16"/>
          <w:szCs w:val="16"/>
        </w:rPr>
        <w:t xml:space="preserve"> Heart J. 2018 Jul 14;39(27):2589-2596. </w:t>
      </w:r>
      <w:proofErr w:type="spellStart"/>
      <w:r>
        <w:rPr>
          <w:rFonts w:ascii="微软雅黑" w:eastAsia="微软雅黑" w:hAnsi="微软雅黑" w:cs="微软雅黑" w:hint="eastAsia"/>
          <w:kern w:val="0"/>
          <w:sz w:val="16"/>
          <w:szCs w:val="16"/>
        </w:rPr>
        <w:t>doi</w:t>
      </w:r>
      <w:proofErr w:type="spellEnd"/>
      <w:r>
        <w:rPr>
          <w:rFonts w:ascii="微软雅黑" w:eastAsia="微软雅黑" w:hAnsi="微软雅黑" w:cs="微软雅黑" w:hint="eastAsia"/>
          <w:kern w:val="0"/>
          <w:sz w:val="16"/>
          <w:szCs w:val="16"/>
        </w:rPr>
        <w:t>: 10.1093/</w:t>
      </w:r>
      <w:proofErr w:type="spellStart"/>
      <w:r>
        <w:rPr>
          <w:rFonts w:ascii="微软雅黑" w:eastAsia="微软雅黑" w:hAnsi="微软雅黑" w:cs="微软雅黑" w:hint="eastAsia"/>
          <w:kern w:val="0"/>
          <w:sz w:val="16"/>
          <w:szCs w:val="16"/>
        </w:rPr>
        <w:t>eurheartj</w:t>
      </w:r>
      <w:proofErr w:type="spellEnd"/>
      <w:r>
        <w:rPr>
          <w:rFonts w:ascii="微软雅黑" w:eastAsia="微软雅黑" w:hAnsi="微软雅黑" w:cs="微软雅黑" w:hint="eastAsia"/>
          <w:kern w:val="0"/>
          <w:sz w:val="16"/>
          <w:szCs w:val="16"/>
        </w:rPr>
        <w:t>/ehy334. PMID: 29931232; PMCID: PMC6287703.</w:t>
      </w:r>
      <w:bookmarkEnd w:id="20"/>
    </w:p>
    <w:p w14:paraId="52AD29AF" w14:textId="007540CC" w:rsidR="00E82535" w:rsidRDefault="00000000">
      <w:pPr>
        <w:widowControl/>
        <w:pBdr>
          <w:bottom w:val="single" w:sz="6" w:space="1" w:color="auto"/>
        </w:pBdr>
        <w:rPr>
          <w:rFonts w:ascii="微软雅黑" w:eastAsia="微软雅黑" w:hAnsi="微软雅黑" w:cs="微软雅黑"/>
          <w:kern w:val="0"/>
          <w:sz w:val="16"/>
          <w:szCs w:val="16"/>
        </w:rPr>
      </w:pPr>
      <w:r>
        <w:rPr>
          <w:rFonts w:ascii="微软雅黑" w:eastAsia="微软雅黑" w:hAnsi="微软雅黑" w:cs="微软雅黑" w:hint="eastAsia"/>
          <w:kern w:val="0"/>
          <w:sz w:val="16"/>
          <w:szCs w:val="16"/>
        </w:rPr>
        <w:t>[</w:t>
      </w:r>
      <w:r w:rsidR="00202050">
        <w:rPr>
          <w:rFonts w:ascii="微软雅黑" w:eastAsia="微软雅黑" w:hAnsi="微软雅黑" w:cs="微软雅黑" w:hint="eastAsia"/>
          <w:kern w:val="0"/>
          <w:sz w:val="16"/>
          <w:szCs w:val="16"/>
        </w:rPr>
        <w:t>7</w:t>
      </w:r>
      <w:r>
        <w:rPr>
          <w:rFonts w:ascii="微软雅黑" w:eastAsia="微软雅黑" w:hAnsi="微软雅黑" w:cs="微软雅黑" w:hint="eastAsia"/>
          <w:kern w:val="0"/>
          <w:sz w:val="16"/>
          <w:szCs w:val="16"/>
        </w:rPr>
        <w:t>]加</w:t>
      </w:r>
      <w:proofErr w:type="gramStart"/>
      <w:r>
        <w:rPr>
          <w:rFonts w:ascii="微软雅黑" w:eastAsia="微软雅黑" w:hAnsi="微软雅黑" w:cs="微软雅黑" w:hint="eastAsia"/>
          <w:kern w:val="0"/>
          <w:sz w:val="16"/>
          <w:szCs w:val="16"/>
        </w:rPr>
        <w:t>孜</w:t>
      </w:r>
      <w:proofErr w:type="gramEnd"/>
      <w:r>
        <w:rPr>
          <w:rFonts w:ascii="微软雅黑" w:eastAsia="微软雅黑" w:hAnsi="微软雅黑" w:cs="微软雅黑" w:hint="eastAsia"/>
          <w:kern w:val="0"/>
          <w:sz w:val="16"/>
          <w:szCs w:val="16"/>
        </w:rPr>
        <w:t>拉·艾山江,鲁英,李涛,杨倩,杨晓燕.新疆奎屯地区产妇</w:t>
      </w:r>
      <w:proofErr w:type="gramStart"/>
      <w:r>
        <w:rPr>
          <w:rFonts w:ascii="微软雅黑" w:eastAsia="微软雅黑" w:hAnsi="微软雅黑" w:cs="微软雅黑" w:hint="eastAsia"/>
          <w:kern w:val="0"/>
          <w:sz w:val="16"/>
          <w:szCs w:val="16"/>
        </w:rPr>
        <w:t>孕</w:t>
      </w:r>
      <w:proofErr w:type="gramEnd"/>
      <w:r>
        <w:rPr>
          <w:rFonts w:ascii="微软雅黑" w:eastAsia="微软雅黑" w:hAnsi="微软雅黑" w:cs="微软雅黑" w:hint="eastAsia"/>
          <w:kern w:val="0"/>
          <w:sz w:val="16"/>
          <w:szCs w:val="16"/>
        </w:rPr>
        <w:t>晚期血脂水平与新生儿出生指标的相关性.中国热带医学 2015年第15卷第04期P444-446</w:t>
      </w:r>
    </w:p>
    <w:sectPr w:rsidR="00E825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ihuyy8" w:date="2023-09-07T20:44:00Z" w:initials="x">
    <w:p w14:paraId="0C643A64" w14:textId="15F6EE42" w:rsidR="008722CF" w:rsidRDefault="008722CF">
      <w:pPr>
        <w:pStyle w:val="CommentText"/>
      </w:pPr>
      <w:r>
        <w:rPr>
          <w:rStyle w:val="CommentReference"/>
        </w:rPr>
        <w:annotationRef/>
      </w:r>
      <w:r>
        <w:rPr>
          <w:rFonts w:hint="eastAsia"/>
          <w:noProof/>
        </w:rPr>
        <w:t>是妊娠期糖尿病患者，不是妊娠期孕妇</w:t>
      </w:r>
    </w:p>
  </w:comment>
  <w:comment w:id="1" w:author="钟 文皓" w:date="2023-09-07T21:55:00Z" w:initials="钟">
    <w:p w14:paraId="6F380D61" w14:textId="54662571" w:rsidR="003E3F82" w:rsidRDefault="003E3F82">
      <w:pPr>
        <w:pStyle w:val="CommentText"/>
      </w:pPr>
      <w:r>
        <w:rPr>
          <w:rStyle w:val="CommentReference"/>
        </w:rPr>
        <w:annotationRef/>
      </w:r>
    </w:p>
  </w:comment>
  <w:comment w:id="2" w:author="xihuyy8" w:date="2023-09-07T20:53:00Z" w:initials="x">
    <w:p w14:paraId="5D683ABE" w14:textId="0D89D8AB" w:rsidR="00D42F02" w:rsidRDefault="00D42F02">
      <w:pPr>
        <w:pStyle w:val="CommentText"/>
      </w:pPr>
      <w:r>
        <w:rPr>
          <w:rStyle w:val="CommentReference"/>
        </w:rPr>
        <w:annotationRef/>
      </w:r>
    </w:p>
  </w:comment>
  <w:comment w:id="3" w:author="钟 文皓" w:date="2023-09-09T22:44:00Z" w:initials="钟">
    <w:p w14:paraId="26220D24" w14:textId="3158BCB3" w:rsidR="0087132F" w:rsidRDefault="0087132F">
      <w:pPr>
        <w:pStyle w:val="CommentText"/>
      </w:pPr>
      <w:r>
        <w:rPr>
          <w:rStyle w:val="CommentReference"/>
        </w:rPr>
        <w:annotationRef/>
      </w:r>
      <w:r>
        <w:rPr>
          <w:rFonts w:hint="eastAsia"/>
        </w:rPr>
        <w:t>对于妊娠期糖尿病的预防与治疗有重大意义</w:t>
      </w:r>
    </w:p>
  </w:comment>
  <w:comment w:id="4" w:author="xihuyy8" w:date="2023-09-07T20:55:00Z" w:initials="x">
    <w:p w14:paraId="14EC893B" w14:textId="06491987" w:rsidR="00D42F02" w:rsidRDefault="00D42F02">
      <w:pPr>
        <w:pStyle w:val="CommentText"/>
      </w:pPr>
      <w:r>
        <w:rPr>
          <w:rStyle w:val="CommentReference"/>
        </w:rPr>
        <w:annotationRef/>
      </w:r>
      <w:r>
        <w:rPr>
          <w:rFonts w:hint="eastAsia"/>
          <w:noProof/>
        </w:rPr>
        <w:t>引用我此前发你的文章</w:t>
      </w:r>
    </w:p>
  </w:comment>
  <w:comment w:id="5" w:author="xihuyy8" w:date="2023-09-07T20:57:00Z" w:initials="x">
    <w:p w14:paraId="710C98CF" w14:textId="77777777" w:rsidR="00923F79" w:rsidRDefault="00923F79">
      <w:pPr>
        <w:pStyle w:val="CommentText"/>
        <w:rPr>
          <w:noProof/>
        </w:rPr>
      </w:pPr>
    </w:p>
    <w:p w14:paraId="326F844F" w14:textId="581D2476" w:rsidR="00D42F02" w:rsidRDefault="00D42F02">
      <w:pPr>
        <w:pStyle w:val="CommentText"/>
      </w:pPr>
      <w:r>
        <w:rPr>
          <w:rStyle w:val="CommentReference"/>
        </w:rPr>
        <w:annotationRef/>
      </w:r>
      <w:r>
        <w:rPr>
          <w:rFonts w:hint="eastAsia"/>
          <w:noProof/>
        </w:rPr>
        <w:t>这句话不通顺，如果如图所示直接分析菌群与血脂的相关，不需要提及其它因素的影响</w:t>
      </w:r>
    </w:p>
  </w:comment>
  <w:comment w:id="6" w:author="钟 文皓" w:date="2023-09-09T23:02:00Z" w:initials="钟">
    <w:p w14:paraId="0F4EAF0C" w14:textId="206B7001" w:rsidR="00574FEA" w:rsidRDefault="00574FEA">
      <w:pPr>
        <w:pStyle w:val="CommentText"/>
      </w:pPr>
      <w:r>
        <w:rPr>
          <w:rStyle w:val="CommentReference"/>
        </w:rPr>
        <w:annotationRef/>
      </w:r>
      <w:r>
        <w:t>S</w:t>
      </w:r>
      <w:r>
        <w:rPr>
          <w:rFonts w:hint="eastAsia"/>
        </w:rPr>
        <w:t>olved</w:t>
      </w:r>
    </w:p>
  </w:comment>
  <w:comment w:id="7" w:author="xihuyy8" w:date="2023-09-07T21:00:00Z" w:initials="x">
    <w:p w14:paraId="425B4A0F" w14:textId="2A29B9D7" w:rsidR="00D42F02" w:rsidRDefault="00D42F02">
      <w:pPr>
        <w:pStyle w:val="CommentText"/>
      </w:pPr>
      <w:r>
        <w:rPr>
          <w:rStyle w:val="CommentReference"/>
        </w:rPr>
        <w:annotationRef/>
      </w:r>
      <w:r>
        <w:rPr>
          <w:rFonts w:hint="eastAsia"/>
          <w:noProof/>
        </w:rPr>
        <w:t>这部分对于webirth总的实验设计可以简单提及，对于本课题实际用到的数据可以重点说明。可以参考我发你那篇文章的中文版本（在I</w:t>
      </w:r>
      <w:r>
        <w:rPr>
          <w:noProof/>
        </w:rPr>
        <w:t>meta</w:t>
      </w:r>
      <w:r>
        <w:rPr>
          <w:rFonts w:hint="eastAsia"/>
          <w:noProof/>
        </w:rPr>
        <w:t>期刊检索）</w:t>
      </w:r>
    </w:p>
  </w:comment>
  <w:comment w:id="8" w:author="钟 文皓" w:date="2023-09-10T16:04:00Z" w:initials="钟">
    <w:p w14:paraId="7C930630" w14:textId="63204E4A" w:rsidR="004D1046" w:rsidRDefault="004D1046">
      <w:pPr>
        <w:pStyle w:val="CommentText"/>
      </w:pPr>
      <w:r>
        <w:rPr>
          <w:rStyle w:val="CommentReference"/>
        </w:rPr>
        <w:annotationRef/>
      </w:r>
      <w:r>
        <w:t>S</w:t>
      </w:r>
      <w:r>
        <w:rPr>
          <w:rFonts w:hint="eastAsia"/>
        </w:rPr>
        <w:t>olved</w:t>
      </w:r>
    </w:p>
  </w:comment>
  <w:comment w:id="9" w:author="xihuyy8" w:date="2023-09-07T21:02:00Z" w:initials="x">
    <w:p w14:paraId="7CB5C859" w14:textId="2DEEBD4B" w:rsidR="000462A3" w:rsidRDefault="000462A3">
      <w:pPr>
        <w:pStyle w:val="CommentText"/>
      </w:pPr>
      <w:r>
        <w:rPr>
          <w:rStyle w:val="CommentReference"/>
        </w:rPr>
        <w:annotationRef/>
      </w:r>
      <w:r>
        <w:rPr>
          <w:rFonts w:hint="eastAsia"/>
          <w:noProof/>
        </w:rPr>
        <w:t>横坐标最好直接标菌的名称而不是编号</w:t>
      </w:r>
    </w:p>
  </w:comment>
  <w:comment w:id="10" w:author="钟 文皓" w:date="2023-09-10T17:01:00Z" w:initials="钟">
    <w:p w14:paraId="32FAC02D" w14:textId="4CF4F934" w:rsidR="005D1DC7" w:rsidRDefault="005D1DC7">
      <w:pPr>
        <w:pStyle w:val="CommentText"/>
        <w:rPr>
          <w:rFonts w:hint="eastAsia"/>
        </w:rPr>
      </w:pPr>
      <w:r>
        <w:rPr>
          <w:rStyle w:val="CommentReference"/>
        </w:rPr>
        <w:annotationRef/>
      </w:r>
      <w:r>
        <w:t>Solved</w:t>
      </w:r>
    </w:p>
  </w:comment>
  <w:comment w:id="12" w:author="xihuyy8" w:date="2023-09-07T21:05:00Z" w:initials="x">
    <w:p w14:paraId="605178F5" w14:textId="51FC44CF" w:rsidR="000462A3" w:rsidRDefault="000462A3">
      <w:pPr>
        <w:pStyle w:val="CommentText"/>
      </w:pPr>
      <w:r>
        <w:rPr>
          <w:rStyle w:val="CommentReference"/>
        </w:rPr>
        <w:annotationRef/>
      </w:r>
      <w:r>
        <w:rPr>
          <w:rFonts w:hint="eastAsia"/>
          <w:noProof/>
        </w:rPr>
        <w:t>这部分应该是结果</w:t>
      </w:r>
    </w:p>
  </w:comment>
  <w:comment w:id="13" w:author="钟 文皓" w:date="2023-09-09T22:56:00Z" w:initials="钟">
    <w:p w14:paraId="3009C34A" w14:textId="17D0DE5B" w:rsidR="00574FEA" w:rsidRDefault="00574FEA">
      <w:pPr>
        <w:pStyle w:val="CommentText"/>
      </w:pPr>
      <w:r>
        <w:rPr>
          <w:rStyle w:val="CommentReference"/>
        </w:rPr>
        <w:annotationRef/>
      </w:r>
      <w:r>
        <w:t>S</w:t>
      </w:r>
      <w:r>
        <w:rPr>
          <w:rFonts w:hint="eastAsia"/>
        </w:rPr>
        <w:t>olved</w:t>
      </w:r>
    </w:p>
  </w:comment>
  <w:comment w:id="14" w:author="xihuyy8" w:date="2023-09-07T21:06:00Z" w:initials="x">
    <w:p w14:paraId="61A7093F" w14:textId="236DC094" w:rsidR="000462A3" w:rsidRDefault="000462A3">
      <w:pPr>
        <w:pStyle w:val="CommentText"/>
      </w:pPr>
      <w:r>
        <w:rPr>
          <w:rStyle w:val="CommentReference"/>
        </w:rPr>
        <w:annotationRef/>
      </w:r>
      <w:r>
        <w:rPr>
          <w:rFonts w:hint="eastAsia"/>
          <w:noProof/>
        </w:rPr>
        <w:t>这段也是结果</w:t>
      </w:r>
    </w:p>
  </w:comment>
  <w:comment w:id="15" w:author="钟 文皓" w:date="2023-09-09T22:56:00Z" w:initials="钟">
    <w:p w14:paraId="79D17374" w14:textId="621BD25F" w:rsidR="00574FEA" w:rsidRDefault="00574FEA">
      <w:pPr>
        <w:pStyle w:val="CommentText"/>
      </w:pPr>
      <w:r>
        <w:rPr>
          <w:rStyle w:val="CommentReference"/>
        </w:rPr>
        <w:annotationRef/>
      </w:r>
      <w:r>
        <w:t>S</w:t>
      </w:r>
      <w:r>
        <w:rPr>
          <w:rFonts w:hint="eastAsia"/>
        </w:rPr>
        <w:t>olved</w:t>
      </w:r>
    </w:p>
  </w:comment>
  <w:comment w:id="16" w:author="xihuyy8" w:date="2023-09-07T21:05:00Z" w:initials="x">
    <w:p w14:paraId="7951F93C" w14:textId="127BF757" w:rsidR="000462A3" w:rsidRDefault="000462A3">
      <w:pPr>
        <w:pStyle w:val="CommentText"/>
      </w:pPr>
      <w:r>
        <w:rPr>
          <w:rStyle w:val="CommentReference"/>
        </w:rPr>
        <w:annotationRef/>
      </w:r>
      <w:r>
        <w:rPr>
          <w:rFonts w:hint="eastAsia"/>
          <w:noProof/>
        </w:rPr>
        <w:t>这是工具，这里需要说明用到的方法</w:t>
      </w:r>
    </w:p>
  </w:comment>
  <w:comment w:id="17" w:author="钟 文皓" w:date="2023-09-09T22:53:00Z" w:initials="钟">
    <w:p w14:paraId="17063E29" w14:textId="43BBB7FA" w:rsidR="00574FEA" w:rsidRDefault="00574FEA">
      <w:pPr>
        <w:pStyle w:val="CommentText"/>
      </w:pPr>
      <w:r>
        <w:rPr>
          <w:rStyle w:val="CommentReference"/>
        </w:rPr>
        <w:annotationRef/>
      </w:r>
      <w:r>
        <w:t>S</w:t>
      </w:r>
      <w:r>
        <w:rPr>
          <w:rFonts w:hint="eastAsia"/>
        </w:rPr>
        <w:t>olved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643A64" w15:done="0"/>
  <w15:commentEx w15:paraId="6F380D61" w15:paraIdParent="0C643A64" w15:done="0"/>
  <w15:commentEx w15:paraId="5D683ABE" w15:done="0"/>
  <w15:commentEx w15:paraId="26220D24" w15:paraIdParent="5D683ABE" w15:done="0"/>
  <w15:commentEx w15:paraId="14EC893B" w15:done="0"/>
  <w15:commentEx w15:paraId="326F844F" w15:done="0"/>
  <w15:commentEx w15:paraId="0F4EAF0C" w15:paraIdParent="326F844F" w15:done="0"/>
  <w15:commentEx w15:paraId="425B4A0F" w15:done="0"/>
  <w15:commentEx w15:paraId="7C930630" w15:paraIdParent="425B4A0F" w15:done="0"/>
  <w15:commentEx w15:paraId="7CB5C859" w15:done="0"/>
  <w15:commentEx w15:paraId="32FAC02D" w15:paraIdParent="7CB5C859" w15:done="0"/>
  <w15:commentEx w15:paraId="605178F5" w15:done="0"/>
  <w15:commentEx w15:paraId="3009C34A" w15:paraIdParent="605178F5" w15:done="0"/>
  <w15:commentEx w15:paraId="61A7093F" w15:done="0"/>
  <w15:commentEx w15:paraId="79D17374" w15:paraIdParent="61A7093F" w15:done="0"/>
  <w15:commentEx w15:paraId="7951F93C" w15:done="0"/>
  <w15:commentEx w15:paraId="17063E29" w15:paraIdParent="7951F9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1E6538" w16cex:dateUtc="2023-09-07T12:44:00Z"/>
  <w16cex:commentExtensible w16cex:durableId="4C1D43A8" w16cex:dateUtc="2023-09-07T13:55:00Z"/>
  <w16cex:commentExtensible w16cex:durableId="6AC8C50A" w16cex:dateUtc="2023-09-07T12:53:00Z"/>
  <w16cex:commentExtensible w16cex:durableId="3B2288AB" w16cex:dateUtc="2023-09-09T14:44:00Z"/>
  <w16cex:commentExtensible w16cex:durableId="27B292C9" w16cex:dateUtc="2023-09-07T12:55:00Z"/>
  <w16cex:commentExtensible w16cex:durableId="63FEC234" w16cex:dateUtc="2023-09-07T12:57:00Z"/>
  <w16cex:commentExtensible w16cex:durableId="1E40DDBF" w16cex:dateUtc="2023-09-09T15:02:00Z"/>
  <w16cex:commentExtensible w16cex:durableId="1F46C8B0" w16cex:dateUtc="2023-09-07T13:00:00Z"/>
  <w16cex:commentExtensible w16cex:durableId="22B2F016" w16cex:dateUtc="2023-09-10T08:04:00Z"/>
  <w16cex:commentExtensible w16cex:durableId="1B8056BC" w16cex:dateUtc="2023-09-07T13:02:00Z"/>
  <w16cex:commentExtensible w16cex:durableId="163036BC" w16cex:dateUtc="2023-09-10T09:01:00Z"/>
  <w16cex:commentExtensible w16cex:durableId="43DA8212" w16cex:dateUtc="2023-09-07T13:05:00Z"/>
  <w16cex:commentExtensible w16cex:durableId="11F4A858" w16cex:dateUtc="2023-09-09T14:56:00Z"/>
  <w16cex:commentExtensible w16cex:durableId="081C2B0B" w16cex:dateUtc="2023-09-07T13:06:00Z"/>
  <w16cex:commentExtensible w16cex:durableId="7B5B355C" w16cex:dateUtc="2023-09-09T14:56:00Z"/>
  <w16cex:commentExtensible w16cex:durableId="51AEE91A" w16cex:dateUtc="2023-09-07T13:05:00Z"/>
  <w16cex:commentExtensible w16cex:durableId="7A7C8C9D" w16cex:dateUtc="2023-09-09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643A64" w16cid:durableId="781E6538"/>
  <w16cid:commentId w16cid:paraId="6F380D61" w16cid:durableId="4C1D43A8"/>
  <w16cid:commentId w16cid:paraId="5D683ABE" w16cid:durableId="6AC8C50A"/>
  <w16cid:commentId w16cid:paraId="26220D24" w16cid:durableId="3B2288AB"/>
  <w16cid:commentId w16cid:paraId="14EC893B" w16cid:durableId="27B292C9"/>
  <w16cid:commentId w16cid:paraId="326F844F" w16cid:durableId="63FEC234"/>
  <w16cid:commentId w16cid:paraId="0F4EAF0C" w16cid:durableId="1E40DDBF"/>
  <w16cid:commentId w16cid:paraId="425B4A0F" w16cid:durableId="1F46C8B0"/>
  <w16cid:commentId w16cid:paraId="7C930630" w16cid:durableId="22B2F016"/>
  <w16cid:commentId w16cid:paraId="7CB5C859" w16cid:durableId="1B8056BC"/>
  <w16cid:commentId w16cid:paraId="32FAC02D" w16cid:durableId="163036BC"/>
  <w16cid:commentId w16cid:paraId="605178F5" w16cid:durableId="43DA8212"/>
  <w16cid:commentId w16cid:paraId="3009C34A" w16cid:durableId="11F4A858"/>
  <w16cid:commentId w16cid:paraId="61A7093F" w16cid:durableId="081C2B0B"/>
  <w16cid:commentId w16cid:paraId="79D17374" w16cid:durableId="7B5B355C"/>
  <w16cid:commentId w16cid:paraId="7951F93C" w16cid:durableId="51AEE91A"/>
  <w16cid:commentId w16cid:paraId="17063E29" w16cid:durableId="7A7C8C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5EEDF" w14:textId="77777777" w:rsidR="009C4F2C" w:rsidRDefault="009C4F2C" w:rsidP="00CE128E">
      <w:r>
        <w:separator/>
      </w:r>
    </w:p>
  </w:endnote>
  <w:endnote w:type="continuationSeparator" w:id="0">
    <w:p w14:paraId="08BB0FE8" w14:textId="77777777" w:rsidR="009C4F2C" w:rsidRDefault="009C4F2C" w:rsidP="00CE1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B39FE" w14:textId="77777777" w:rsidR="009C4F2C" w:rsidRDefault="009C4F2C" w:rsidP="00CE128E">
      <w:r>
        <w:separator/>
      </w:r>
    </w:p>
  </w:footnote>
  <w:footnote w:type="continuationSeparator" w:id="0">
    <w:p w14:paraId="501EA06B" w14:textId="77777777" w:rsidR="009C4F2C" w:rsidRDefault="009C4F2C" w:rsidP="00CE128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huyy8">
    <w15:presenceInfo w15:providerId="None" w15:userId="xihuyy8"/>
  </w15:person>
  <w15:person w15:author="钟 文皓">
    <w15:presenceInfo w15:providerId="Windows Live" w15:userId="b0c1a0be73ae9f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NjAzMDI3YTRmNmIzMzhmMDIxMDdjZWVlZGJhNmZiMmMifQ=="/>
  </w:docVars>
  <w:rsids>
    <w:rsidRoot w:val="00A6374C"/>
    <w:rsid w:val="000462A3"/>
    <w:rsid w:val="000A0F22"/>
    <w:rsid w:val="000F0C82"/>
    <w:rsid w:val="001105BF"/>
    <w:rsid w:val="001A32BC"/>
    <w:rsid w:val="001B26B7"/>
    <w:rsid w:val="001B7DD1"/>
    <w:rsid w:val="001D645C"/>
    <w:rsid w:val="00202050"/>
    <w:rsid w:val="00245B04"/>
    <w:rsid w:val="00245D92"/>
    <w:rsid w:val="00276E12"/>
    <w:rsid w:val="002C4D31"/>
    <w:rsid w:val="00374509"/>
    <w:rsid w:val="003E3F82"/>
    <w:rsid w:val="003E4C8C"/>
    <w:rsid w:val="004327EC"/>
    <w:rsid w:val="004739FD"/>
    <w:rsid w:val="004D1046"/>
    <w:rsid w:val="00543753"/>
    <w:rsid w:val="00574FEA"/>
    <w:rsid w:val="005D1DC7"/>
    <w:rsid w:val="006C3EC7"/>
    <w:rsid w:val="006D425B"/>
    <w:rsid w:val="006E7108"/>
    <w:rsid w:val="00703A4E"/>
    <w:rsid w:val="008671F8"/>
    <w:rsid w:val="0087132F"/>
    <w:rsid w:val="008722CF"/>
    <w:rsid w:val="00872B59"/>
    <w:rsid w:val="008C6F69"/>
    <w:rsid w:val="008E1965"/>
    <w:rsid w:val="008E5144"/>
    <w:rsid w:val="008F475B"/>
    <w:rsid w:val="008F758D"/>
    <w:rsid w:val="00910582"/>
    <w:rsid w:val="00923F79"/>
    <w:rsid w:val="00937AB8"/>
    <w:rsid w:val="009C4F2C"/>
    <w:rsid w:val="009D3CD5"/>
    <w:rsid w:val="00A117C8"/>
    <w:rsid w:val="00A6374C"/>
    <w:rsid w:val="00AB1CA5"/>
    <w:rsid w:val="00AB712E"/>
    <w:rsid w:val="00AC0938"/>
    <w:rsid w:val="00AF75AF"/>
    <w:rsid w:val="00B94322"/>
    <w:rsid w:val="00C54390"/>
    <w:rsid w:val="00C860C1"/>
    <w:rsid w:val="00CD5F5D"/>
    <w:rsid w:val="00CD7F32"/>
    <w:rsid w:val="00CE128E"/>
    <w:rsid w:val="00CE47E9"/>
    <w:rsid w:val="00D42F02"/>
    <w:rsid w:val="00D703E8"/>
    <w:rsid w:val="00E82535"/>
    <w:rsid w:val="00EF06AD"/>
    <w:rsid w:val="00F576A8"/>
    <w:rsid w:val="00FA31B5"/>
    <w:rsid w:val="00FB72E3"/>
    <w:rsid w:val="00FD7A6E"/>
    <w:rsid w:val="00FE0389"/>
    <w:rsid w:val="10AB5910"/>
    <w:rsid w:val="1B8847D2"/>
    <w:rsid w:val="367925D6"/>
    <w:rsid w:val="394C4C39"/>
    <w:rsid w:val="424911DB"/>
    <w:rsid w:val="444035EC"/>
    <w:rsid w:val="493C0B62"/>
    <w:rsid w:val="4ABD3161"/>
    <w:rsid w:val="57790C2E"/>
    <w:rsid w:val="66AD5128"/>
    <w:rsid w:val="6817003C"/>
    <w:rsid w:val="6B1C6D0E"/>
    <w:rsid w:val="6CD5254F"/>
    <w:rsid w:val="6D3B6A1F"/>
    <w:rsid w:val="71F614AF"/>
    <w:rsid w:val="72375662"/>
    <w:rsid w:val="75C630A2"/>
    <w:rsid w:val="79E173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3A602"/>
  <w15:docId w15:val="{521FCEF6-D205-42FC-853F-5306200A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character" w:customStyle="1" w:styleId="HTMLPreformattedChar">
    <w:name w:val="HTML Preformatted Char"/>
    <w:basedOn w:val="DefaultParagraphFont"/>
    <w:link w:val="HTMLPreformatted"/>
    <w:uiPriority w:val="99"/>
    <w:qFormat/>
    <w:rPr>
      <w:rFonts w:ascii="宋体" w:eastAsia="宋体" w:hAnsi="宋体" w:cs="宋体"/>
      <w:kern w:val="0"/>
      <w:sz w:val="24"/>
      <w:szCs w:val="24"/>
    </w:rPr>
  </w:style>
  <w:style w:type="paragraph" w:customStyle="1" w:styleId="z-1">
    <w:name w:val="z-窗体顶端1"/>
    <w:basedOn w:val="Normal"/>
    <w:next w:val="Normal"/>
    <w:link w:val="z-Char"/>
    <w:uiPriority w:val="99"/>
    <w:semiHidden/>
    <w:unhideWhenUsed/>
    <w:qFormat/>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DefaultParagraphFont"/>
    <w:link w:val="z-1"/>
    <w:uiPriority w:val="99"/>
    <w:semiHidden/>
    <w:qFormat/>
    <w:rPr>
      <w:rFonts w:ascii="Arial" w:eastAsia="宋体" w:hAnsi="Arial" w:cs="Arial"/>
      <w:vanish/>
      <w:kern w:val="0"/>
      <w:sz w:val="16"/>
      <w:szCs w:val="16"/>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BalloonTextChar">
    <w:name w:val="Balloon Text Char"/>
    <w:basedOn w:val="DefaultParagraphFont"/>
    <w:link w:val="BalloonText"/>
    <w:uiPriority w:val="99"/>
    <w:semiHidden/>
    <w:qFormat/>
    <w:rPr>
      <w:sz w:val="18"/>
      <w:szCs w:val="18"/>
    </w:rPr>
  </w:style>
  <w:style w:type="paragraph" w:styleId="ListParagraph">
    <w:name w:val="List Paragraph"/>
    <w:basedOn w:val="Normal"/>
    <w:uiPriority w:val="34"/>
    <w:qFormat/>
    <w:pPr>
      <w:ind w:firstLineChars="200" w:firstLine="420"/>
    </w:pPr>
  </w:style>
  <w:style w:type="character" w:customStyle="1" w:styleId="al-author-delim">
    <w:name w:val="al-author-delim"/>
    <w:basedOn w:val="DefaultParagraphFont"/>
    <w:qFormat/>
  </w:style>
  <w:style w:type="character" w:styleId="CommentReference">
    <w:name w:val="annotation reference"/>
    <w:basedOn w:val="DefaultParagraphFont"/>
    <w:uiPriority w:val="99"/>
    <w:semiHidden/>
    <w:unhideWhenUsed/>
    <w:rsid w:val="008722CF"/>
    <w:rPr>
      <w:sz w:val="21"/>
      <w:szCs w:val="21"/>
    </w:rPr>
  </w:style>
  <w:style w:type="paragraph" w:styleId="CommentText">
    <w:name w:val="annotation text"/>
    <w:basedOn w:val="Normal"/>
    <w:link w:val="CommentTextChar"/>
    <w:uiPriority w:val="99"/>
    <w:semiHidden/>
    <w:unhideWhenUsed/>
    <w:rsid w:val="008722CF"/>
    <w:pPr>
      <w:jc w:val="left"/>
    </w:pPr>
  </w:style>
  <w:style w:type="character" w:customStyle="1" w:styleId="CommentTextChar">
    <w:name w:val="Comment Text Char"/>
    <w:basedOn w:val="DefaultParagraphFont"/>
    <w:link w:val="CommentText"/>
    <w:uiPriority w:val="99"/>
    <w:semiHidden/>
    <w:rsid w:val="008722CF"/>
    <w:rPr>
      <w:rFonts w:asciiTheme="minorHAnsi" w:eastAsiaTheme="minorEastAsia" w:hAnsiTheme="minorHAnsi" w:cstheme="minorBidi"/>
      <w:kern w:val="2"/>
      <w:sz w:val="21"/>
      <w:szCs w:val="22"/>
    </w:rPr>
  </w:style>
  <w:style w:type="paragraph" w:styleId="CommentSubject">
    <w:name w:val="annotation subject"/>
    <w:basedOn w:val="CommentText"/>
    <w:next w:val="CommentText"/>
    <w:link w:val="CommentSubjectChar"/>
    <w:uiPriority w:val="99"/>
    <w:semiHidden/>
    <w:unhideWhenUsed/>
    <w:rsid w:val="008722CF"/>
    <w:rPr>
      <w:b/>
      <w:bCs/>
    </w:rPr>
  </w:style>
  <w:style w:type="character" w:customStyle="1" w:styleId="CommentSubjectChar">
    <w:name w:val="Comment Subject Char"/>
    <w:basedOn w:val="CommentTextChar"/>
    <w:link w:val="CommentSubject"/>
    <w:uiPriority w:val="99"/>
    <w:semiHidden/>
    <w:rsid w:val="008722CF"/>
    <w:rPr>
      <w:rFonts w:asciiTheme="minorHAnsi" w:eastAsiaTheme="minorEastAsia" w:hAnsiTheme="minorHAnsi" w:cstheme="minorBidi"/>
      <w:b/>
      <w:bCs/>
      <w:kern w:val="2"/>
      <w:sz w:val="21"/>
      <w:szCs w:val="22"/>
    </w:rPr>
  </w:style>
  <w:style w:type="paragraph" w:styleId="Revision">
    <w:name w:val="Revision"/>
    <w:hidden/>
    <w:uiPriority w:val="99"/>
    <w:unhideWhenUsed/>
    <w:rsid w:val="008722CF"/>
    <w:rPr>
      <w:rFonts w:asciiTheme="minorHAnsi" w:eastAsiaTheme="minorEastAsia" w:hAnsiTheme="minorHAnsi" w:cstheme="minorBidi"/>
      <w:kern w:val="2"/>
      <w:sz w:val="21"/>
      <w:szCs w:val="22"/>
    </w:rPr>
  </w:style>
  <w:style w:type="paragraph" w:styleId="EndnoteText">
    <w:name w:val="endnote text"/>
    <w:basedOn w:val="Normal"/>
    <w:link w:val="EndnoteTextChar"/>
    <w:uiPriority w:val="99"/>
    <w:semiHidden/>
    <w:unhideWhenUsed/>
    <w:rsid w:val="0087132F"/>
    <w:pPr>
      <w:snapToGrid w:val="0"/>
      <w:jc w:val="left"/>
    </w:pPr>
  </w:style>
  <w:style w:type="character" w:customStyle="1" w:styleId="EndnoteTextChar">
    <w:name w:val="Endnote Text Char"/>
    <w:basedOn w:val="DefaultParagraphFont"/>
    <w:link w:val="EndnoteText"/>
    <w:uiPriority w:val="99"/>
    <w:semiHidden/>
    <w:rsid w:val="0087132F"/>
    <w:rPr>
      <w:rFonts w:asciiTheme="minorHAnsi" w:eastAsiaTheme="minorEastAsia" w:hAnsiTheme="minorHAnsi" w:cstheme="minorBidi"/>
      <w:kern w:val="2"/>
      <w:sz w:val="21"/>
      <w:szCs w:val="22"/>
    </w:rPr>
  </w:style>
  <w:style w:type="character" w:styleId="EndnoteReference">
    <w:name w:val="endnote reference"/>
    <w:basedOn w:val="DefaultParagraphFont"/>
    <w:uiPriority w:val="99"/>
    <w:semiHidden/>
    <w:unhideWhenUsed/>
    <w:rsid w:val="0087132F"/>
    <w:rPr>
      <w:vertAlign w:val="superscript"/>
    </w:rPr>
  </w:style>
  <w:style w:type="paragraph" w:styleId="FootnoteText">
    <w:name w:val="footnote text"/>
    <w:basedOn w:val="Normal"/>
    <w:link w:val="FootnoteTextChar"/>
    <w:uiPriority w:val="99"/>
    <w:semiHidden/>
    <w:unhideWhenUsed/>
    <w:rsid w:val="0087132F"/>
    <w:pPr>
      <w:snapToGrid w:val="0"/>
      <w:jc w:val="left"/>
    </w:pPr>
    <w:rPr>
      <w:sz w:val="18"/>
      <w:szCs w:val="18"/>
    </w:rPr>
  </w:style>
  <w:style w:type="character" w:customStyle="1" w:styleId="FootnoteTextChar">
    <w:name w:val="Footnote Text Char"/>
    <w:basedOn w:val="DefaultParagraphFont"/>
    <w:link w:val="FootnoteText"/>
    <w:uiPriority w:val="99"/>
    <w:semiHidden/>
    <w:rsid w:val="0087132F"/>
    <w:rPr>
      <w:rFonts w:asciiTheme="minorHAnsi" w:eastAsiaTheme="minorEastAsia" w:hAnsiTheme="minorHAnsi" w:cstheme="minorBidi"/>
      <w:kern w:val="2"/>
      <w:sz w:val="18"/>
      <w:szCs w:val="18"/>
    </w:rPr>
  </w:style>
  <w:style w:type="character" w:styleId="FootnoteReference">
    <w:name w:val="footnote reference"/>
    <w:basedOn w:val="DefaultParagraphFont"/>
    <w:uiPriority w:val="99"/>
    <w:semiHidden/>
    <w:unhideWhenUsed/>
    <w:rsid w:val="008713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093/procel/pwad029"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3EAD0-1543-4E8C-85C4-4F57E1A51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5</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钟 文皓</cp:lastModifiedBy>
  <cp:revision>15</cp:revision>
  <dcterms:created xsi:type="dcterms:W3CDTF">2023-09-03T12:59:00Z</dcterms:created>
  <dcterms:modified xsi:type="dcterms:W3CDTF">2023-09-10T09:13:00Z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3A5454C2B7B74D1DBBDD58E3263C10CA_13</vt:lpwstr>
  </property>
</Properties>
</file>